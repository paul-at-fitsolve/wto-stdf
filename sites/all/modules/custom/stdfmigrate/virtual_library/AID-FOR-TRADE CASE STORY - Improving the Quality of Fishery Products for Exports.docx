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6F" w:rsidRPr="004C16E7" w:rsidRDefault="0072786F" w:rsidP="005917B7">
      <w:pPr>
        <w:spacing w:after="0" w:line="240" w:lineRule="auto"/>
        <w:jc w:val="center"/>
        <w:rPr>
          <w:rFonts w:ascii="Times New Roman" w:hAnsi="Times New Roman"/>
          <w:b/>
          <w:u w:val="single"/>
          <w:lang w:val="en-US"/>
        </w:rPr>
      </w:pPr>
      <w:bookmarkStart w:id="0" w:name="_GoBack"/>
      <w:bookmarkEnd w:id="0"/>
      <w:r w:rsidRPr="004C16E7">
        <w:rPr>
          <w:rFonts w:ascii="Times New Roman" w:hAnsi="Times New Roman"/>
          <w:b/>
          <w:u w:val="single"/>
          <w:lang w:val="en-US"/>
        </w:rPr>
        <w:t>Improving the Quality of Fishery Products for Exports</w:t>
      </w:r>
    </w:p>
    <w:p w:rsidR="0072786F" w:rsidRPr="004C16E7" w:rsidRDefault="0072786F" w:rsidP="005917B7">
      <w:pPr>
        <w:spacing w:after="0" w:line="240" w:lineRule="auto"/>
        <w:jc w:val="center"/>
        <w:rPr>
          <w:rFonts w:ascii="Times New Roman" w:hAnsi="Times New Roman"/>
          <w:b/>
          <w:lang w:val="en-US"/>
        </w:rPr>
      </w:pP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t xml:space="preserve">Date of submission: </w:t>
      </w:r>
      <w:r w:rsidRPr="004C16E7">
        <w:rPr>
          <w:rFonts w:ascii="Times New Roman" w:hAnsi="Times New Roman"/>
          <w:b/>
          <w:lang w:val="en-US"/>
        </w:rPr>
        <w:tab/>
      </w:r>
      <w:r w:rsidRPr="004C16E7">
        <w:rPr>
          <w:rFonts w:ascii="Times New Roman" w:hAnsi="Times New Roman"/>
          <w:lang w:val="en-US"/>
        </w:rPr>
        <w:t>January 17, 2011</w:t>
      </w: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t xml:space="preserve">Region: </w:t>
      </w:r>
      <w:r w:rsidRPr="004C16E7">
        <w:rPr>
          <w:rFonts w:ascii="Times New Roman" w:hAnsi="Times New Roman"/>
          <w:b/>
          <w:lang w:val="en-US"/>
        </w:rPr>
        <w:tab/>
      </w:r>
      <w:r w:rsidRPr="004C16E7">
        <w:rPr>
          <w:rFonts w:ascii="Times New Roman" w:hAnsi="Times New Roman"/>
          <w:b/>
          <w:lang w:val="en-US"/>
        </w:rPr>
        <w:tab/>
      </w:r>
      <w:r w:rsidRPr="004C16E7">
        <w:rPr>
          <w:rFonts w:ascii="Times New Roman" w:hAnsi="Times New Roman"/>
          <w:lang w:val="en-US"/>
        </w:rPr>
        <w:t>Caribbean</w:t>
      </w: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t xml:space="preserve">Country: </w:t>
      </w:r>
      <w:r w:rsidRPr="004C16E7">
        <w:rPr>
          <w:rFonts w:ascii="Times New Roman" w:hAnsi="Times New Roman"/>
          <w:b/>
          <w:lang w:val="en-US"/>
        </w:rPr>
        <w:tab/>
      </w:r>
      <w:r w:rsidRPr="004C16E7">
        <w:rPr>
          <w:rFonts w:ascii="Times New Roman" w:hAnsi="Times New Roman"/>
          <w:b/>
          <w:lang w:val="en-US"/>
        </w:rPr>
        <w:tab/>
      </w:r>
      <w:r w:rsidRPr="004C16E7">
        <w:rPr>
          <w:rFonts w:ascii="Times New Roman" w:hAnsi="Times New Roman"/>
          <w:lang w:val="en-US"/>
        </w:rPr>
        <w:t>Grenada</w:t>
      </w:r>
    </w:p>
    <w:p w:rsidR="0072786F" w:rsidRPr="000D21E7" w:rsidRDefault="0072786F" w:rsidP="005917B7">
      <w:pPr>
        <w:spacing w:after="0" w:line="240" w:lineRule="auto"/>
        <w:jc w:val="both"/>
        <w:rPr>
          <w:rFonts w:ascii="Times New Roman" w:hAnsi="Times New Roman"/>
          <w:lang w:val="en-US"/>
        </w:rPr>
      </w:pPr>
      <w:r w:rsidRPr="004C16E7">
        <w:rPr>
          <w:rFonts w:ascii="Times New Roman" w:hAnsi="Times New Roman"/>
          <w:b/>
          <w:lang w:val="en-US"/>
        </w:rPr>
        <w:t xml:space="preserve">Type: </w:t>
      </w:r>
      <w:r w:rsidRPr="004C16E7">
        <w:rPr>
          <w:rFonts w:ascii="Times New Roman" w:hAnsi="Times New Roman"/>
          <w:b/>
          <w:lang w:val="en-US"/>
        </w:rPr>
        <w:tab/>
      </w:r>
      <w:r w:rsidRPr="004C16E7">
        <w:rPr>
          <w:rFonts w:ascii="Times New Roman" w:hAnsi="Times New Roman"/>
          <w:b/>
          <w:lang w:val="en-US"/>
        </w:rPr>
        <w:tab/>
      </w:r>
      <w:r w:rsidRPr="004C16E7">
        <w:rPr>
          <w:rFonts w:ascii="Times New Roman" w:hAnsi="Times New Roman"/>
          <w:b/>
          <w:lang w:val="en-US"/>
        </w:rPr>
        <w:tab/>
      </w:r>
      <w:r w:rsidRPr="004C16E7">
        <w:rPr>
          <w:rFonts w:ascii="Times New Roman" w:hAnsi="Times New Roman"/>
          <w:lang w:val="en-US"/>
        </w:rPr>
        <w:t>Program</w:t>
      </w:r>
      <w:r w:rsidR="004C16E7" w:rsidRPr="004C16E7">
        <w:rPr>
          <w:rFonts w:ascii="Times New Roman" w:hAnsi="Times New Roman"/>
          <w:lang w:val="en-US"/>
        </w:rPr>
        <w:t>/Building Productive Capacity</w:t>
      </w:r>
      <w:r w:rsidRPr="004C16E7">
        <w:rPr>
          <w:rFonts w:ascii="Times New Roman" w:hAnsi="Times New Roman"/>
          <w:lang w:val="en-US"/>
        </w:rPr>
        <w:t xml:space="preserve"> </w:t>
      </w:r>
    </w:p>
    <w:p w:rsidR="0072786F" w:rsidRPr="004C16E7" w:rsidRDefault="0072786F" w:rsidP="005917B7">
      <w:pPr>
        <w:tabs>
          <w:tab w:val="left" w:pos="2160"/>
        </w:tabs>
        <w:spacing w:after="0" w:line="240" w:lineRule="auto"/>
        <w:ind w:left="2160" w:hanging="2160"/>
        <w:jc w:val="both"/>
        <w:rPr>
          <w:rFonts w:ascii="Times New Roman" w:hAnsi="Times New Roman"/>
          <w:lang w:val="en-US"/>
        </w:rPr>
      </w:pPr>
      <w:r w:rsidRPr="004C16E7">
        <w:rPr>
          <w:rFonts w:ascii="Times New Roman" w:hAnsi="Times New Roman"/>
          <w:b/>
          <w:lang w:val="en-US"/>
        </w:rPr>
        <w:t xml:space="preserve">Author: </w:t>
      </w:r>
      <w:r w:rsidRPr="004C16E7">
        <w:rPr>
          <w:rFonts w:ascii="Times New Roman" w:hAnsi="Times New Roman"/>
          <w:b/>
          <w:lang w:val="en-US"/>
        </w:rPr>
        <w:tab/>
      </w:r>
      <w:r w:rsidRPr="004C16E7">
        <w:rPr>
          <w:rFonts w:ascii="Times New Roman" w:hAnsi="Times New Roman"/>
          <w:lang w:val="en-US"/>
        </w:rPr>
        <w:t>Trade and Export Development Division, Ministry of Foreign Affairs, Environment, Foreign Trade &amp; Export Development</w:t>
      </w:r>
    </w:p>
    <w:p w:rsidR="0072786F" w:rsidRPr="004C16E7" w:rsidRDefault="0072786F" w:rsidP="005917B7">
      <w:pPr>
        <w:spacing w:after="0" w:line="240" w:lineRule="auto"/>
        <w:jc w:val="both"/>
        <w:rPr>
          <w:rFonts w:ascii="Times New Roman" w:hAnsi="Times New Roman"/>
          <w:lang w:val="en-US"/>
        </w:rPr>
      </w:pPr>
      <w:r w:rsidRPr="004C16E7">
        <w:rPr>
          <w:rFonts w:ascii="Times New Roman" w:hAnsi="Times New Roman"/>
          <w:b/>
          <w:lang w:val="en-US"/>
        </w:rPr>
        <w:t xml:space="preserve">Contact Details: </w:t>
      </w:r>
      <w:r w:rsidRPr="004C16E7">
        <w:rPr>
          <w:rFonts w:ascii="Times New Roman" w:hAnsi="Times New Roman"/>
          <w:b/>
          <w:lang w:val="en-US"/>
        </w:rPr>
        <w:tab/>
      </w:r>
      <w:r w:rsidRPr="004C16E7">
        <w:rPr>
          <w:rFonts w:ascii="Times New Roman" w:hAnsi="Times New Roman"/>
          <w:lang w:val="en-US"/>
        </w:rPr>
        <w:t>Phone: 473-440-2101</w:t>
      </w:r>
    </w:p>
    <w:p w:rsidR="0072786F" w:rsidRPr="004C16E7" w:rsidRDefault="0072786F" w:rsidP="005917B7">
      <w:pPr>
        <w:spacing w:after="0" w:line="240" w:lineRule="auto"/>
        <w:ind w:left="1440" w:firstLine="720"/>
        <w:jc w:val="both"/>
        <w:rPr>
          <w:rFonts w:ascii="Times New Roman" w:hAnsi="Times New Roman"/>
          <w:lang w:val="en-US"/>
        </w:rPr>
      </w:pPr>
      <w:r w:rsidRPr="004C16E7">
        <w:rPr>
          <w:rFonts w:ascii="Times New Roman" w:hAnsi="Times New Roman"/>
          <w:lang w:val="en-US"/>
        </w:rPr>
        <w:t>Fax: 473-440-0775</w:t>
      </w:r>
    </w:p>
    <w:p w:rsidR="0072786F" w:rsidRPr="004C16E7" w:rsidRDefault="0072786F" w:rsidP="005917B7">
      <w:pPr>
        <w:spacing w:after="0" w:line="240" w:lineRule="auto"/>
        <w:ind w:left="1440" w:firstLine="720"/>
        <w:jc w:val="both"/>
        <w:rPr>
          <w:rFonts w:ascii="Times New Roman" w:hAnsi="Times New Roman"/>
          <w:lang w:val="en-US"/>
        </w:rPr>
      </w:pPr>
      <w:r w:rsidRPr="004C16E7">
        <w:rPr>
          <w:rFonts w:ascii="Times New Roman" w:hAnsi="Times New Roman"/>
          <w:lang w:val="en-US"/>
        </w:rPr>
        <w:t xml:space="preserve">E-mail: </w:t>
      </w:r>
      <w:hyperlink r:id="rId9" w:history="1">
        <w:r w:rsidRPr="004C16E7">
          <w:rPr>
            <w:rStyle w:val="Hyperlink"/>
            <w:rFonts w:ascii="Times New Roman" w:hAnsi="Times New Roman"/>
            <w:lang w:val="en-US"/>
          </w:rPr>
          <w:t>tradegrenada@gov.gd</w:t>
        </w:r>
      </w:hyperlink>
    </w:p>
    <w:p w:rsidR="0072786F" w:rsidRPr="004C16E7" w:rsidRDefault="00F4232C" w:rsidP="005917B7">
      <w:pPr>
        <w:spacing w:after="0" w:line="240" w:lineRule="auto"/>
        <w:ind w:left="1440" w:firstLine="720"/>
        <w:jc w:val="both"/>
        <w:rPr>
          <w:rFonts w:ascii="Times New Roman" w:hAnsi="Times New Roman"/>
          <w:lang w:val="en-US"/>
        </w:rPr>
      </w:pPr>
      <w:hyperlink r:id="rId10" w:history="1">
        <w:r w:rsidR="0072786F" w:rsidRPr="004C16E7">
          <w:rPr>
            <w:rStyle w:val="Hyperlink"/>
            <w:rFonts w:ascii="Times New Roman" w:hAnsi="Times New Roman"/>
            <w:lang w:val="en-US"/>
          </w:rPr>
          <w:t>tradegrenada@gmail.com</w:t>
        </w:r>
      </w:hyperlink>
    </w:p>
    <w:p w:rsidR="0072786F" w:rsidRPr="004C16E7" w:rsidRDefault="0072786F" w:rsidP="005917B7">
      <w:pPr>
        <w:spacing w:after="0" w:line="240" w:lineRule="auto"/>
        <w:jc w:val="both"/>
        <w:rPr>
          <w:rFonts w:ascii="Times New Roman" w:hAnsi="Times New Roman"/>
          <w:lang w:val="en-US"/>
        </w:rPr>
      </w:pPr>
      <w:r w:rsidRPr="004C16E7">
        <w:rPr>
          <w:rFonts w:ascii="Times New Roman" w:hAnsi="Times New Roman"/>
          <w:lang w:val="en-US"/>
        </w:rPr>
        <w:t>______________________________________________________________________________</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A423EF">
      <w:pPr>
        <w:spacing w:after="0" w:line="240" w:lineRule="auto"/>
        <w:rPr>
          <w:rFonts w:ascii="Times New Roman" w:hAnsi="Times New Roman"/>
          <w:b/>
          <w:lang w:val="en-US"/>
        </w:rPr>
      </w:pPr>
      <w:r w:rsidRPr="004C16E7">
        <w:rPr>
          <w:rFonts w:ascii="Times New Roman" w:hAnsi="Times New Roman"/>
          <w:b/>
          <w:lang w:val="en-US"/>
        </w:rPr>
        <w:t>Executive Summary</w:t>
      </w:r>
    </w:p>
    <w:p w:rsidR="0072786F" w:rsidRPr="004C16E7" w:rsidRDefault="0072786F" w:rsidP="00A423EF">
      <w:pPr>
        <w:spacing w:after="0" w:line="240" w:lineRule="auto"/>
        <w:rPr>
          <w:rFonts w:ascii="Times New Roman" w:hAnsi="Times New Roman"/>
          <w:lang w:val="en-US"/>
        </w:rPr>
      </w:pPr>
    </w:p>
    <w:p w:rsidR="0072786F" w:rsidRPr="004C16E7" w:rsidRDefault="0072786F" w:rsidP="00604109">
      <w:pPr>
        <w:spacing w:after="0" w:line="240" w:lineRule="auto"/>
        <w:jc w:val="both"/>
        <w:rPr>
          <w:rFonts w:ascii="Times New Roman" w:hAnsi="Times New Roman"/>
          <w:b/>
          <w:lang w:val="en-US"/>
        </w:rPr>
      </w:pPr>
      <w:r w:rsidRPr="004C16E7">
        <w:rPr>
          <w:rFonts w:ascii="Times New Roman" w:hAnsi="Times New Roman"/>
          <w:lang w:val="en-US"/>
        </w:rPr>
        <w:t>In an effort to diversify the island nation’s economy beyond tourism and nutmeg and cocoa production—severely damaged by hurricanes Ivan (2004) and Emily (2005)—and to achieve the Millennium Development Goals relating to poverty alleviation by 2015, the government of Grenada has identified the fishing sector as an industry with growth potential.  The fishing sector is an important contributor to the rural economy</w:t>
      </w:r>
      <w:r w:rsidR="00225D60" w:rsidRPr="004C16E7">
        <w:rPr>
          <w:rFonts w:ascii="Times New Roman" w:hAnsi="Times New Roman"/>
          <w:lang w:val="en-US"/>
        </w:rPr>
        <w:t xml:space="preserve"> </w:t>
      </w:r>
      <w:r w:rsidR="006D5660">
        <w:rPr>
          <w:rFonts w:ascii="Times New Roman" w:hAnsi="Times New Roman"/>
          <w:lang w:val="en-US"/>
        </w:rPr>
        <w:t>and source of income for women, representing</w:t>
      </w:r>
      <w:r w:rsidR="00225D60" w:rsidRPr="004C16E7">
        <w:rPr>
          <w:rFonts w:ascii="Times New Roman" w:hAnsi="Times New Roman"/>
          <w:lang w:val="en-US"/>
        </w:rPr>
        <w:t xml:space="preserve"> around 1.4 percent of national GDP</w:t>
      </w:r>
      <w:r w:rsidR="006D5660">
        <w:rPr>
          <w:rFonts w:ascii="Times New Roman" w:hAnsi="Times New Roman"/>
          <w:lang w:val="en-US"/>
        </w:rPr>
        <w:t xml:space="preserve">.  It is also linked </w:t>
      </w:r>
      <w:r w:rsidRPr="004C16E7">
        <w:rPr>
          <w:rFonts w:ascii="Times New Roman" w:hAnsi="Times New Roman"/>
          <w:lang w:val="en-US"/>
        </w:rPr>
        <w:t>to the tourism sector</w:t>
      </w:r>
      <w:r w:rsidR="006D5660">
        <w:rPr>
          <w:rFonts w:ascii="Times New Roman" w:hAnsi="Times New Roman"/>
          <w:lang w:val="en-US"/>
        </w:rPr>
        <w:t>, as the</w:t>
      </w:r>
      <w:r w:rsidR="00A2192B" w:rsidRPr="004C16E7">
        <w:rPr>
          <w:rFonts w:ascii="Times New Roman" w:hAnsi="Times New Roman"/>
          <w:lang w:val="en-US"/>
        </w:rPr>
        <w:t xml:space="preserve"> tourism </w:t>
      </w:r>
      <w:r w:rsidR="006D5660">
        <w:rPr>
          <w:rFonts w:ascii="Times New Roman" w:hAnsi="Times New Roman"/>
          <w:lang w:val="en-US"/>
        </w:rPr>
        <w:t>industry serves</w:t>
      </w:r>
      <w:r w:rsidR="00A2192B" w:rsidRPr="004C16E7">
        <w:rPr>
          <w:rFonts w:ascii="Times New Roman" w:hAnsi="Times New Roman"/>
          <w:lang w:val="en-US"/>
        </w:rPr>
        <w:t xml:space="preserve"> as an important market for the fishing sector</w:t>
      </w:r>
      <w:r w:rsidR="00D2432A" w:rsidRPr="004C16E7">
        <w:rPr>
          <w:rFonts w:ascii="Times New Roman" w:hAnsi="Times New Roman"/>
          <w:lang w:val="en-US"/>
        </w:rPr>
        <w:t>, while receiving the added bonus of having fresh fish to serve guests</w:t>
      </w:r>
      <w:r w:rsidR="001C3BC2" w:rsidRPr="004C16E7">
        <w:rPr>
          <w:rFonts w:ascii="Times New Roman" w:hAnsi="Times New Roman"/>
          <w:lang w:val="en-US"/>
        </w:rPr>
        <w:t>.</w:t>
      </w:r>
      <w:r w:rsidR="00A2192B" w:rsidRPr="004C16E7">
        <w:rPr>
          <w:rFonts w:ascii="Times New Roman" w:hAnsi="Times New Roman"/>
          <w:lang w:val="en-US"/>
        </w:rPr>
        <w:t xml:space="preserve"> </w:t>
      </w:r>
    </w:p>
    <w:p w:rsidR="0072786F" w:rsidRPr="004C16E7" w:rsidRDefault="0072786F" w:rsidP="00A423EF">
      <w:pPr>
        <w:spacing w:after="0" w:line="240" w:lineRule="auto"/>
        <w:rPr>
          <w:rFonts w:ascii="Times New Roman" w:hAnsi="Times New Roman"/>
          <w:lang w:val="en-US"/>
        </w:rPr>
      </w:pPr>
    </w:p>
    <w:p w:rsidR="0072786F" w:rsidRPr="004C16E7" w:rsidRDefault="0072786F" w:rsidP="00604109">
      <w:pPr>
        <w:spacing w:after="0" w:line="240" w:lineRule="auto"/>
        <w:jc w:val="both"/>
        <w:rPr>
          <w:rFonts w:ascii="Times New Roman" w:hAnsi="Times New Roman"/>
          <w:lang w:val="en-US"/>
        </w:rPr>
      </w:pPr>
      <w:r w:rsidRPr="004C16E7">
        <w:rPr>
          <w:rFonts w:ascii="Times New Roman" w:hAnsi="Times New Roman"/>
          <w:lang w:val="en-US"/>
        </w:rPr>
        <w:t xml:space="preserve">Nevertheless, the </w:t>
      </w:r>
      <w:r w:rsidR="00A31518">
        <w:rPr>
          <w:rFonts w:ascii="Times New Roman" w:hAnsi="Times New Roman"/>
          <w:lang w:val="en-US"/>
        </w:rPr>
        <w:t xml:space="preserve">fishing </w:t>
      </w:r>
      <w:r w:rsidRPr="004C16E7">
        <w:rPr>
          <w:rFonts w:ascii="Times New Roman" w:hAnsi="Times New Roman"/>
          <w:lang w:val="en-US"/>
        </w:rPr>
        <w:t xml:space="preserve">sector faces challenges to adapt to international standards for storing and transportation of fish.  In order to address these deficiencies, </w:t>
      </w:r>
      <w:r w:rsidR="002D2A28" w:rsidRPr="004C16E7">
        <w:rPr>
          <w:rFonts w:ascii="Times New Roman" w:hAnsi="Times New Roman"/>
          <w:lang w:val="en-US"/>
        </w:rPr>
        <w:t xml:space="preserve">in 2003 </w:t>
      </w:r>
      <w:r w:rsidRPr="004C16E7">
        <w:rPr>
          <w:rFonts w:ascii="Times New Roman" w:hAnsi="Times New Roman"/>
          <w:lang w:val="en-US"/>
        </w:rPr>
        <w:t>the European Union (EU)</w:t>
      </w:r>
      <w:r w:rsidR="002D2A28" w:rsidRPr="004C16E7">
        <w:rPr>
          <w:rFonts w:ascii="Times New Roman" w:hAnsi="Times New Roman"/>
          <w:lang w:val="en-US"/>
        </w:rPr>
        <w:t xml:space="preserve"> initiated its assistance to Grenada to</w:t>
      </w:r>
      <w:r w:rsidRPr="004C16E7">
        <w:rPr>
          <w:rFonts w:ascii="Times New Roman" w:hAnsi="Times New Roman"/>
          <w:lang w:val="en-US"/>
        </w:rPr>
        <w:t xml:space="preserve"> support the development of quality assurance agencies, testing laboratories, technical institutes, and processing companies, as well as small-scale exporters of fishery products.  As a result, the Grenadian administrative apparatus for fisheries improved; the country is now able to export its fisheries products to the EU</w:t>
      </w:r>
      <w:r w:rsidR="00D71400" w:rsidRPr="004C16E7">
        <w:rPr>
          <w:rFonts w:ascii="Times New Roman" w:hAnsi="Times New Roman"/>
          <w:lang w:val="en-US"/>
        </w:rPr>
        <w:t xml:space="preserve"> and by extension other export markets that </w:t>
      </w:r>
      <w:r w:rsidR="004C16E7" w:rsidRPr="004C16E7">
        <w:rPr>
          <w:rFonts w:ascii="Times New Roman" w:hAnsi="Times New Roman"/>
          <w:lang w:val="en-US"/>
        </w:rPr>
        <w:t>recognize</w:t>
      </w:r>
      <w:r w:rsidR="00D71400" w:rsidRPr="004C16E7">
        <w:rPr>
          <w:rFonts w:ascii="Times New Roman" w:hAnsi="Times New Roman"/>
          <w:lang w:val="en-US"/>
        </w:rPr>
        <w:t xml:space="preserve"> EU standards</w:t>
      </w:r>
      <w:r w:rsidRPr="004C16E7">
        <w:rPr>
          <w:rFonts w:ascii="Times New Roman" w:hAnsi="Times New Roman"/>
          <w:lang w:val="en-US"/>
        </w:rPr>
        <w:t xml:space="preserve">.  </w:t>
      </w:r>
      <w:r w:rsidR="00B02E0A" w:rsidRPr="004C16E7">
        <w:rPr>
          <w:rFonts w:ascii="Times New Roman" w:hAnsi="Times New Roman"/>
          <w:lang w:val="en-US"/>
        </w:rPr>
        <w:t>Although a number of elements under the project have been completed, the process is still ongoing.</w:t>
      </w:r>
    </w:p>
    <w:p w:rsidR="0072786F" w:rsidRPr="004C16E7" w:rsidRDefault="0072786F" w:rsidP="00A423EF">
      <w:pPr>
        <w:spacing w:after="0" w:line="240" w:lineRule="auto"/>
        <w:rPr>
          <w:rFonts w:ascii="Times New Roman" w:hAnsi="Times New Roman"/>
          <w:b/>
          <w:lang w:val="en-US"/>
        </w:rPr>
      </w:pPr>
    </w:p>
    <w:p w:rsidR="0072786F" w:rsidRPr="004C16E7" w:rsidRDefault="0072786F" w:rsidP="00A423EF">
      <w:pPr>
        <w:spacing w:after="0" w:line="240" w:lineRule="auto"/>
        <w:rPr>
          <w:rFonts w:ascii="Times New Roman" w:hAnsi="Times New Roman"/>
          <w:b/>
          <w:lang w:val="en-US"/>
        </w:rPr>
      </w:pPr>
    </w:p>
    <w:p w:rsidR="0072786F" w:rsidRPr="004C16E7" w:rsidRDefault="0072786F" w:rsidP="00A423EF">
      <w:pPr>
        <w:pStyle w:val="ListParagraph"/>
        <w:numPr>
          <w:ilvl w:val="0"/>
          <w:numId w:val="4"/>
        </w:numPr>
        <w:spacing w:after="0" w:line="240" w:lineRule="auto"/>
        <w:ind w:hanging="720"/>
        <w:rPr>
          <w:rFonts w:ascii="Times New Roman" w:hAnsi="Times New Roman"/>
          <w:b/>
          <w:lang w:val="en-US"/>
        </w:rPr>
      </w:pPr>
      <w:r w:rsidRPr="004C16E7">
        <w:rPr>
          <w:rFonts w:ascii="Times New Roman" w:hAnsi="Times New Roman"/>
          <w:b/>
          <w:lang w:val="en-US"/>
        </w:rPr>
        <w:t>Issues Addressed</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604109">
      <w:pPr>
        <w:spacing w:after="0" w:line="240" w:lineRule="auto"/>
        <w:jc w:val="both"/>
        <w:rPr>
          <w:rFonts w:ascii="Times New Roman" w:hAnsi="Times New Roman"/>
          <w:lang w:val="en-US"/>
        </w:rPr>
      </w:pPr>
      <w:r w:rsidRPr="004C16E7" w:rsidDel="00F54BE2">
        <w:rPr>
          <w:rFonts w:ascii="Times New Roman" w:hAnsi="Times New Roman"/>
          <w:lang w:val="en-US"/>
        </w:rPr>
        <w:t>Grenadians have t</w:t>
      </w:r>
      <w:r w:rsidRPr="004C16E7">
        <w:rPr>
          <w:rFonts w:ascii="Times New Roman" w:hAnsi="Times New Roman"/>
          <w:lang w:val="en-US"/>
        </w:rPr>
        <w:t>raditionally relied on agriculture as a significant contributor to the island economy, particularly in rural parishes. During 2002 to 2006</w:t>
      </w:r>
      <w:r w:rsidR="004C16E7" w:rsidRPr="004C16E7">
        <w:rPr>
          <w:rFonts w:ascii="Times New Roman" w:hAnsi="Times New Roman"/>
          <w:lang w:val="en-US"/>
        </w:rPr>
        <w:t>,</w:t>
      </w:r>
      <w:r w:rsidR="004214EE" w:rsidRPr="004C16E7">
        <w:rPr>
          <w:rFonts w:ascii="Times New Roman" w:hAnsi="Times New Roman"/>
          <w:lang w:val="en-US"/>
        </w:rPr>
        <w:t xml:space="preserve"> there was a decline with</w:t>
      </w:r>
      <w:r w:rsidRPr="004C16E7">
        <w:rPr>
          <w:rFonts w:ascii="Times New Roman" w:hAnsi="Times New Roman"/>
          <w:lang w:val="en-US"/>
        </w:rPr>
        <w:t xml:space="preserve"> agriculture represent</w:t>
      </w:r>
      <w:r w:rsidR="004214EE" w:rsidRPr="004C16E7">
        <w:rPr>
          <w:rFonts w:ascii="Times New Roman" w:hAnsi="Times New Roman"/>
          <w:lang w:val="en-US"/>
        </w:rPr>
        <w:t>ing</w:t>
      </w:r>
      <w:r w:rsidRPr="004C16E7">
        <w:rPr>
          <w:rFonts w:ascii="Times New Roman" w:hAnsi="Times New Roman"/>
          <w:lang w:val="en-US"/>
        </w:rPr>
        <w:t xml:space="preserve"> eight percent of GDP, while 47 percent of total agricultural output was exported. Aside from being a source of self-employment, agriculture also employed up to 30 percent of the country’s working population.  </w:t>
      </w:r>
      <w:r w:rsidRPr="004C16E7" w:rsidDel="00F54BE2">
        <w:rPr>
          <w:rFonts w:ascii="Times New Roman" w:hAnsi="Times New Roman"/>
          <w:lang w:val="en-US"/>
        </w:rPr>
        <w:t>H</w:t>
      </w:r>
      <w:r w:rsidRPr="004C16E7">
        <w:rPr>
          <w:rFonts w:ascii="Times New Roman" w:hAnsi="Times New Roman"/>
          <w:lang w:val="en-US"/>
        </w:rPr>
        <w:t>urricanes Ivan (2004) and Emily (2005) resulted in significant decline in agricultural exports of commodities such as nutmeg, cocoa, and bananas, however.</w:t>
      </w:r>
    </w:p>
    <w:p w:rsidR="0072786F" w:rsidRPr="004C16E7" w:rsidRDefault="0072786F" w:rsidP="005917B7">
      <w:pPr>
        <w:spacing w:after="0" w:line="240" w:lineRule="auto"/>
        <w:jc w:val="both"/>
        <w:rPr>
          <w:rFonts w:ascii="Times New Roman" w:hAnsi="Times New Roman"/>
          <w:lang w:val="en-US"/>
        </w:rPr>
      </w:pPr>
    </w:p>
    <w:p w:rsidR="0072786F" w:rsidRPr="004C16E7" w:rsidRDefault="005B5B5D" w:rsidP="005917B7">
      <w:pPr>
        <w:spacing w:after="0" w:line="240" w:lineRule="auto"/>
        <w:jc w:val="both"/>
        <w:rPr>
          <w:rFonts w:ascii="Times New Roman" w:hAnsi="Times New Roman"/>
          <w:lang w:val="en-US"/>
        </w:rPr>
      </w:pPr>
      <w:r w:rsidRPr="004C16E7">
        <w:rPr>
          <w:rFonts w:ascii="Times New Roman" w:hAnsi="Times New Roman"/>
          <w:lang w:val="en-US"/>
        </w:rPr>
        <w:t>The</w:t>
      </w:r>
      <w:r w:rsidR="0072786F" w:rsidRPr="004C16E7">
        <w:rPr>
          <w:rFonts w:ascii="Times New Roman" w:hAnsi="Times New Roman"/>
          <w:lang w:val="en-US"/>
        </w:rPr>
        <w:t xml:space="preserve"> fishing sector has emerged as an important contributor to the rural economy. During the 1980s, the government established a fisheries school on the island and helped</w:t>
      </w:r>
      <w:r w:rsidR="0072786F" w:rsidRPr="004C16E7" w:rsidDel="00F54BE2">
        <w:rPr>
          <w:rFonts w:ascii="Times New Roman" w:hAnsi="Times New Roman"/>
          <w:lang w:val="en-US"/>
        </w:rPr>
        <w:t xml:space="preserve"> the </w:t>
      </w:r>
      <w:r w:rsidR="0072786F" w:rsidRPr="004C16E7">
        <w:rPr>
          <w:rFonts w:ascii="Times New Roman" w:hAnsi="Times New Roman"/>
          <w:lang w:val="en-US"/>
        </w:rPr>
        <w:t>country to become an exporter of</w:t>
      </w:r>
      <w:r w:rsidR="004214EE" w:rsidRPr="004C16E7">
        <w:rPr>
          <w:rFonts w:ascii="Times New Roman" w:hAnsi="Times New Roman"/>
          <w:lang w:val="en-US"/>
        </w:rPr>
        <w:t xml:space="preserve"> both fresh and processed</w:t>
      </w:r>
      <w:r w:rsidR="0072786F" w:rsidRPr="004C16E7">
        <w:rPr>
          <w:rFonts w:ascii="Times New Roman" w:hAnsi="Times New Roman"/>
          <w:lang w:val="en-US"/>
        </w:rPr>
        <w:t xml:space="preserve"> fish products.  The application of technology improved these products, though small-scale fishing operations still lag behind with substandard methods of handling and storing fish.  Grenada has a domestic market for fresh fish; increased international demand has made it imperative to use the Hazard Analysis Critical Control Point (HACCP)</w:t>
      </w:r>
      <w:r w:rsidRPr="004C16E7">
        <w:rPr>
          <w:rStyle w:val="FootnoteReference"/>
          <w:rFonts w:ascii="Times New Roman" w:hAnsi="Times New Roman"/>
          <w:lang w:val="en-US"/>
        </w:rPr>
        <w:footnoteReference w:id="1"/>
      </w:r>
      <w:r w:rsidR="0072786F" w:rsidRPr="004C16E7">
        <w:rPr>
          <w:rFonts w:ascii="Times New Roman" w:hAnsi="Times New Roman"/>
          <w:lang w:val="en-US"/>
        </w:rPr>
        <w:t xml:space="preserve"> food safety method. While the major Grenadian fish exporting companies are HACCP-certified and maintain access to their traditional markets of Martinique, Guadeloupe and the United States, for Grenada to boost </w:t>
      </w:r>
      <w:r w:rsidR="0072786F" w:rsidRPr="004C16E7">
        <w:rPr>
          <w:rFonts w:ascii="Times New Roman" w:hAnsi="Times New Roman"/>
          <w:lang w:val="en-US"/>
        </w:rPr>
        <w:lastRenderedPageBreak/>
        <w:t>economic growth through fisheries, it must enter new markets and expand in its existing ones with high-quality fish products that meet international standards.</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A423EF">
      <w:pPr>
        <w:spacing w:after="0" w:line="240" w:lineRule="auto"/>
        <w:rPr>
          <w:rFonts w:ascii="Times New Roman" w:hAnsi="Times New Roman"/>
          <w:lang w:val="en-US"/>
        </w:rPr>
      </w:pP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t xml:space="preserve">2. </w:t>
      </w:r>
      <w:r w:rsidRPr="004C16E7">
        <w:rPr>
          <w:rFonts w:ascii="Times New Roman" w:hAnsi="Times New Roman"/>
          <w:b/>
          <w:lang w:val="en-US"/>
        </w:rPr>
        <w:tab/>
        <w:t>Objectives Pursued</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5917B7">
      <w:pPr>
        <w:spacing w:after="0" w:line="240" w:lineRule="auto"/>
        <w:jc w:val="both"/>
        <w:rPr>
          <w:rFonts w:ascii="Times New Roman" w:hAnsi="Times New Roman"/>
          <w:lang w:val="en-US"/>
        </w:rPr>
      </w:pPr>
      <w:r w:rsidRPr="004C16E7">
        <w:rPr>
          <w:rFonts w:ascii="Times New Roman" w:hAnsi="Times New Roman"/>
          <w:lang w:val="en-US"/>
        </w:rPr>
        <w:t>Increasing exports was a central part of the government of Grenada’s 2002 Poverty Eradication Strategy.  The Strategy recognized the importance of the fishing sector to the rural community.  The government aims to further develop the fishing sector, increase fish exports and the value-added and manufacturing components of the fishing industry as a significant contributor to the socio-economic development of the economy as a whole.  Fish exports account for 51 percent of agricultural exports and 31 percent of agricultural production. Quality-assurance remains high on Grenada’s priorities in order to expand the market for fresh fish.</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172119">
      <w:pPr>
        <w:spacing w:after="0" w:line="240" w:lineRule="auto"/>
        <w:jc w:val="both"/>
        <w:rPr>
          <w:rFonts w:ascii="Times New Roman" w:hAnsi="Times New Roman"/>
          <w:lang w:val="en-US"/>
        </w:rPr>
      </w:pPr>
      <w:r w:rsidRPr="004C16E7">
        <w:rPr>
          <w:rFonts w:ascii="Times New Roman" w:hAnsi="Times New Roman"/>
          <w:lang w:val="en-US"/>
        </w:rPr>
        <w:t xml:space="preserve">Grenada’s mission to improve the quality of its fisheries sector was supported by the EU under the </w:t>
      </w:r>
      <w:r w:rsidRPr="004C16E7">
        <w:rPr>
          <w:rStyle w:val="apple-style-span"/>
          <w:rFonts w:ascii="Times New Roman" w:hAnsi="Times New Roman"/>
          <w:lang w:val="en-US"/>
        </w:rPr>
        <w:t>“Strengthening Fishery Products’ Health Conditions” (SFP) Program.</w:t>
      </w:r>
      <w:r w:rsidRPr="004C16E7">
        <w:rPr>
          <w:rStyle w:val="FootnoteReference"/>
          <w:rFonts w:ascii="Times New Roman" w:hAnsi="Times New Roman"/>
          <w:lang w:val="en-US"/>
        </w:rPr>
        <w:footnoteReference w:id="2"/>
      </w:r>
      <w:r w:rsidRPr="004C16E7">
        <w:rPr>
          <w:rFonts w:ascii="Times New Roman" w:hAnsi="Times New Roman"/>
          <w:lang w:val="en-US"/>
        </w:rPr>
        <w:t xml:space="preserve">  This project aimed to strengthen Grenada’s quality-control capacities by training the country’s fish and fish products inspectors.  Further, the project provided advice to the fish industry </w:t>
      </w:r>
      <w:r w:rsidRPr="004C16E7" w:rsidDel="00F54BE2">
        <w:rPr>
          <w:rFonts w:ascii="Times New Roman" w:hAnsi="Times New Roman"/>
          <w:lang w:val="en-US"/>
        </w:rPr>
        <w:t>for</w:t>
      </w:r>
      <w:r w:rsidRPr="004C16E7">
        <w:rPr>
          <w:rFonts w:ascii="Times New Roman" w:hAnsi="Times New Roman"/>
          <w:lang w:val="en-US"/>
        </w:rPr>
        <w:t xml:space="preserve"> improving its internal quality assurance systems, including training and implementation of HACCP to improve the quality of fish for the export market. </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5917B7">
      <w:pPr>
        <w:spacing w:after="0" w:line="240" w:lineRule="auto"/>
        <w:jc w:val="both"/>
        <w:rPr>
          <w:rFonts w:ascii="Times New Roman" w:hAnsi="Times New Roman"/>
          <w:lang w:val="en-US"/>
        </w:rPr>
      </w:pPr>
      <w:r w:rsidRPr="004C16E7">
        <w:rPr>
          <w:rFonts w:ascii="Times New Roman" w:hAnsi="Times New Roman"/>
          <w:lang w:val="en-US"/>
        </w:rPr>
        <w:t xml:space="preserve">Grenada’s 2006 National Export Strategy identified fish as one of three agricultural products capable of supporting the development of the export sector, which in turn would improve rural areas, alleviate poverty, and create employment opportunities. </w:t>
      </w:r>
    </w:p>
    <w:p w:rsidR="0072786F" w:rsidRPr="004C16E7" w:rsidRDefault="0072786F" w:rsidP="00A423EF">
      <w:pPr>
        <w:spacing w:after="0" w:line="240" w:lineRule="auto"/>
        <w:rPr>
          <w:rFonts w:ascii="Times New Roman" w:hAnsi="Times New Roman"/>
          <w:lang w:val="en-US"/>
        </w:rPr>
      </w:pPr>
    </w:p>
    <w:p w:rsidR="0072786F" w:rsidRPr="004C16E7" w:rsidRDefault="0072786F" w:rsidP="00A423EF">
      <w:pPr>
        <w:spacing w:after="0" w:line="240" w:lineRule="auto"/>
        <w:rPr>
          <w:rFonts w:ascii="Times New Roman" w:hAnsi="Times New Roman"/>
          <w:lang w:val="en-US"/>
        </w:rPr>
      </w:pPr>
    </w:p>
    <w:p w:rsidR="0072786F" w:rsidRPr="004C16E7" w:rsidRDefault="0072786F" w:rsidP="009C68B2">
      <w:pPr>
        <w:spacing w:after="0" w:line="240" w:lineRule="auto"/>
        <w:jc w:val="both"/>
        <w:rPr>
          <w:rFonts w:ascii="Times New Roman" w:hAnsi="Times New Roman"/>
          <w:b/>
          <w:lang w:val="en-US"/>
        </w:rPr>
      </w:pPr>
      <w:r w:rsidRPr="004C16E7">
        <w:rPr>
          <w:rFonts w:ascii="Times New Roman" w:hAnsi="Times New Roman"/>
          <w:b/>
          <w:lang w:val="en-US"/>
        </w:rPr>
        <w:t xml:space="preserve">3. </w:t>
      </w:r>
      <w:r w:rsidRPr="004C16E7">
        <w:rPr>
          <w:rFonts w:ascii="Times New Roman" w:hAnsi="Times New Roman"/>
          <w:b/>
          <w:lang w:val="en-US"/>
        </w:rPr>
        <w:tab/>
        <w:t>Design and Implementation</w:t>
      </w:r>
    </w:p>
    <w:p w:rsidR="0072786F" w:rsidRPr="004C16E7" w:rsidRDefault="0072786F" w:rsidP="005917B7">
      <w:pPr>
        <w:pStyle w:val="NoSpacing"/>
        <w:jc w:val="both"/>
        <w:rPr>
          <w:rFonts w:ascii="Times New Roman" w:hAnsi="Times New Roman"/>
          <w:lang w:val="en-US"/>
        </w:rPr>
      </w:pPr>
    </w:p>
    <w:p w:rsidR="0072786F" w:rsidRPr="004C16E7" w:rsidRDefault="0072786F" w:rsidP="005917B7">
      <w:pPr>
        <w:pStyle w:val="NoSpacing"/>
        <w:jc w:val="both"/>
        <w:rPr>
          <w:rFonts w:ascii="Times New Roman" w:hAnsi="Times New Roman"/>
          <w:lang w:val="en-US"/>
        </w:rPr>
      </w:pPr>
      <w:r w:rsidRPr="004C16E7">
        <w:rPr>
          <w:rFonts w:ascii="Times New Roman" w:hAnsi="Times New Roman"/>
          <w:lang w:val="en-US"/>
        </w:rPr>
        <w:t xml:space="preserve">In 2002 the European Commission’s Inspection Mission recommended that the Grenadian government take measures to </w:t>
      </w:r>
      <w:r w:rsidRPr="004C16E7" w:rsidDel="00F54BE2">
        <w:rPr>
          <w:rFonts w:ascii="Times New Roman" w:hAnsi="Times New Roman"/>
          <w:lang w:val="en-US"/>
        </w:rPr>
        <w:t>upgrade</w:t>
      </w:r>
      <w:r w:rsidRPr="004C16E7">
        <w:rPr>
          <w:rFonts w:ascii="Times New Roman" w:hAnsi="Times New Roman"/>
          <w:lang w:val="en-US"/>
        </w:rPr>
        <w:t xml:space="preserve"> the country’s status from a European Community List II to a List I country, allowing it to export fish products to</w:t>
      </w:r>
      <w:r w:rsidRPr="004C16E7" w:rsidDel="00F54BE2">
        <w:rPr>
          <w:rFonts w:ascii="Times New Roman" w:hAnsi="Times New Roman"/>
          <w:lang w:val="en-US"/>
        </w:rPr>
        <w:t xml:space="preserve"> the EU</w:t>
      </w:r>
      <w:r w:rsidRPr="004C16E7">
        <w:rPr>
          <w:rFonts w:ascii="Times New Roman" w:hAnsi="Times New Roman"/>
          <w:lang w:val="en-US"/>
        </w:rPr>
        <w:t xml:space="preserve">.  Based on the EU’s recommendations, the Grenadian government applied to participate </w:t>
      </w:r>
      <w:r w:rsidRPr="004C16E7" w:rsidDel="00F54BE2">
        <w:rPr>
          <w:rFonts w:ascii="Times New Roman" w:hAnsi="Times New Roman"/>
          <w:lang w:val="en-US"/>
        </w:rPr>
        <w:t>in</w:t>
      </w:r>
      <w:r w:rsidRPr="004C16E7">
        <w:rPr>
          <w:rFonts w:ascii="Times New Roman" w:hAnsi="Times New Roman"/>
          <w:lang w:val="en-US"/>
        </w:rPr>
        <w:t xml:space="preserve"> the European Commission’s SFP </w:t>
      </w:r>
      <w:r w:rsidRPr="004C16E7" w:rsidDel="00F54BE2">
        <w:rPr>
          <w:rFonts w:ascii="Times New Roman" w:hAnsi="Times New Roman"/>
          <w:lang w:val="en-US"/>
        </w:rPr>
        <w:t>program</w:t>
      </w:r>
      <w:r w:rsidRPr="004C16E7">
        <w:rPr>
          <w:rFonts w:ascii="Times New Roman" w:hAnsi="Times New Roman"/>
          <w:lang w:val="en-US"/>
        </w:rPr>
        <w:t xml:space="preserve"> for improving health conditions of fishery products in African, Caribbean, and Pacific (ACP) countries</w:t>
      </w:r>
      <w:r w:rsidR="004214EE" w:rsidRPr="004C16E7">
        <w:rPr>
          <w:rFonts w:ascii="Times New Roman" w:hAnsi="Times New Roman"/>
          <w:lang w:val="en-US"/>
        </w:rPr>
        <w:t xml:space="preserve"> in 2002 and was accepted into the program in 2003</w:t>
      </w:r>
      <w:r w:rsidRPr="004C16E7">
        <w:rPr>
          <w:rFonts w:ascii="Times New Roman" w:hAnsi="Times New Roman"/>
          <w:lang w:val="en-US"/>
        </w:rPr>
        <w:t>.  The project is managed by the Fisheries Division of the Ministry of Agriculture</w:t>
      </w:r>
      <w:r w:rsidR="00A31518">
        <w:rPr>
          <w:rFonts w:ascii="Times New Roman" w:hAnsi="Times New Roman"/>
          <w:lang w:val="en-US"/>
        </w:rPr>
        <w:t xml:space="preserve"> and is expect to end in…</w:t>
      </w:r>
      <w:r w:rsidRPr="004C16E7">
        <w:rPr>
          <w:rFonts w:ascii="Times New Roman" w:hAnsi="Times New Roman"/>
          <w:lang w:val="en-US"/>
        </w:rPr>
        <w:t>.</w:t>
      </w:r>
    </w:p>
    <w:p w:rsidR="0072786F" w:rsidRPr="004C16E7" w:rsidRDefault="0072786F" w:rsidP="005917B7">
      <w:pPr>
        <w:pStyle w:val="NoSpacing"/>
        <w:jc w:val="both"/>
        <w:rPr>
          <w:rFonts w:ascii="Times New Roman" w:hAnsi="Times New Roman"/>
          <w:lang w:val="en-US"/>
        </w:rPr>
      </w:pPr>
    </w:p>
    <w:p w:rsidR="0072786F" w:rsidRPr="004C16E7" w:rsidRDefault="0072786F" w:rsidP="005917B7">
      <w:pPr>
        <w:pStyle w:val="NoSpacing"/>
        <w:jc w:val="both"/>
        <w:rPr>
          <w:rFonts w:ascii="Times New Roman" w:hAnsi="Times New Roman"/>
          <w:lang w:val="en-US"/>
        </w:rPr>
      </w:pPr>
      <w:r w:rsidRPr="004C16E7">
        <w:rPr>
          <w:rFonts w:ascii="Times New Roman" w:hAnsi="Times New Roman"/>
          <w:lang w:val="en-US"/>
        </w:rPr>
        <w:t xml:space="preserve">The project has the following components: </w:t>
      </w:r>
    </w:p>
    <w:p w:rsidR="0072786F" w:rsidRPr="004C16E7" w:rsidRDefault="0072786F" w:rsidP="005917B7">
      <w:pPr>
        <w:pStyle w:val="NoSpacing"/>
        <w:jc w:val="both"/>
        <w:rPr>
          <w:rFonts w:ascii="Times New Roman" w:hAnsi="Times New Roman"/>
          <w:lang w:val="en-US"/>
        </w:rPr>
      </w:pP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 xml:space="preserve">Institutional strengthening </w:t>
      </w:r>
      <w:r w:rsidR="006D5660">
        <w:rPr>
          <w:rFonts w:ascii="Times New Roman" w:hAnsi="Times New Roman"/>
          <w:lang w:val="en-US"/>
        </w:rPr>
        <w:t>to p</w:t>
      </w:r>
      <w:r w:rsidR="006D5660" w:rsidRPr="004C16E7">
        <w:rPr>
          <w:rFonts w:ascii="Times New Roman" w:hAnsi="Times New Roman"/>
          <w:lang w:val="en-US"/>
        </w:rPr>
        <w:t xml:space="preserve">roduce </w:t>
      </w:r>
      <w:r w:rsidR="006D5660">
        <w:rPr>
          <w:rFonts w:ascii="Times New Roman" w:hAnsi="Times New Roman"/>
          <w:lang w:val="en-US"/>
        </w:rPr>
        <w:t>c</w:t>
      </w:r>
      <w:r w:rsidR="00243FF4" w:rsidRPr="004C16E7">
        <w:rPr>
          <w:rFonts w:ascii="Times New Roman" w:hAnsi="Times New Roman"/>
          <w:lang w:val="en-US"/>
        </w:rPr>
        <w:t xml:space="preserve">hemistry </w:t>
      </w:r>
      <w:r w:rsidR="006D5660">
        <w:rPr>
          <w:rFonts w:ascii="Times New Roman" w:hAnsi="Times New Roman"/>
          <w:lang w:val="en-US"/>
        </w:rPr>
        <w:t>l</w:t>
      </w:r>
      <w:r w:rsidR="00243FF4" w:rsidRPr="004C16E7">
        <w:rPr>
          <w:rFonts w:ascii="Times New Roman" w:hAnsi="Times New Roman"/>
          <w:lang w:val="en-US"/>
        </w:rPr>
        <w:t>aboratory</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 xml:space="preserve">Training of officers of the </w:t>
      </w:r>
      <w:r w:rsidR="004C16E7">
        <w:rPr>
          <w:rFonts w:ascii="Times New Roman" w:eastAsia="Calibri" w:hAnsi="Times New Roman"/>
          <w:lang w:val="en-US"/>
        </w:rPr>
        <w:t>c</w:t>
      </w:r>
      <w:r w:rsidR="004C16E7" w:rsidRPr="004C16E7">
        <w:rPr>
          <w:rFonts w:ascii="Times New Roman" w:eastAsia="Calibri" w:hAnsi="Times New Roman"/>
          <w:lang w:val="en-US"/>
        </w:rPr>
        <w:t xml:space="preserve">ompetent </w:t>
      </w:r>
      <w:r w:rsidR="004C16E7">
        <w:rPr>
          <w:rFonts w:ascii="Times New Roman" w:eastAsia="Calibri" w:hAnsi="Times New Roman"/>
          <w:lang w:val="en-US"/>
        </w:rPr>
        <w:t>a</w:t>
      </w:r>
      <w:r w:rsidRPr="004C16E7">
        <w:rPr>
          <w:rFonts w:ascii="Times New Roman" w:eastAsia="Calibri" w:hAnsi="Times New Roman"/>
          <w:lang w:val="en-US"/>
        </w:rPr>
        <w:t>uthority</w:t>
      </w:r>
      <w:r w:rsidR="00FB7D6C">
        <w:rPr>
          <w:rFonts w:ascii="Times New Roman" w:eastAsia="Calibri" w:hAnsi="Times New Roman"/>
          <w:lang w:val="en-US"/>
        </w:rPr>
        <w:t xml:space="preserve"> which monitor quality and standards</w:t>
      </w:r>
      <w:r w:rsidRPr="004C16E7">
        <w:rPr>
          <w:rFonts w:ascii="Times New Roman" w:eastAsia="Calibri" w:hAnsi="Times New Roman"/>
          <w:lang w:val="en-US"/>
        </w:rPr>
        <w:t xml:space="preserve">, including long term training at the </w:t>
      </w:r>
      <w:r w:rsidR="004C16E7">
        <w:rPr>
          <w:rFonts w:ascii="Times New Roman" w:eastAsia="Calibri" w:hAnsi="Times New Roman"/>
          <w:lang w:val="en-US"/>
        </w:rPr>
        <w:t>g</w:t>
      </w:r>
      <w:r w:rsidRPr="004C16E7">
        <w:rPr>
          <w:rFonts w:ascii="Times New Roman" w:eastAsia="Calibri" w:hAnsi="Times New Roman"/>
          <w:lang w:val="en-US"/>
        </w:rPr>
        <w:t>raduate level</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 xml:space="preserve">Strengthening of the </w:t>
      </w:r>
      <w:r w:rsidR="004C16E7">
        <w:rPr>
          <w:rFonts w:ascii="Times New Roman" w:eastAsia="Calibri" w:hAnsi="Times New Roman"/>
          <w:lang w:val="en-US"/>
        </w:rPr>
        <w:t>c</w:t>
      </w:r>
      <w:r w:rsidR="004C16E7" w:rsidRPr="004C16E7">
        <w:rPr>
          <w:rFonts w:ascii="Times New Roman" w:eastAsia="Calibri" w:hAnsi="Times New Roman"/>
          <w:lang w:val="en-US"/>
        </w:rPr>
        <w:t xml:space="preserve">ompetent </w:t>
      </w:r>
      <w:r w:rsidR="004C16E7">
        <w:rPr>
          <w:rFonts w:ascii="Times New Roman" w:eastAsia="Calibri" w:hAnsi="Times New Roman"/>
          <w:lang w:val="en-US"/>
        </w:rPr>
        <w:t>a</w:t>
      </w:r>
      <w:r w:rsidR="004C16E7" w:rsidRPr="004C16E7">
        <w:rPr>
          <w:rFonts w:ascii="Times New Roman" w:eastAsia="Calibri" w:hAnsi="Times New Roman"/>
          <w:lang w:val="en-US"/>
        </w:rPr>
        <w:t xml:space="preserve">uthority </w:t>
      </w:r>
      <w:r w:rsidRPr="004C16E7">
        <w:rPr>
          <w:rFonts w:ascii="Times New Roman" w:eastAsia="Calibri" w:hAnsi="Times New Roman"/>
          <w:lang w:val="en-US"/>
        </w:rPr>
        <w:t xml:space="preserve">and </w:t>
      </w:r>
      <w:r w:rsidR="004C16E7">
        <w:rPr>
          <w:rFonts w:ascii="Times New Roman" w:eastAsia="Calibri" w:hAnsi="Times New Roman"/>
          <w:lang w:val="en-US"/>
        </w:rPr>
        <w:t>i</w:t>
      </w:r>
      <w:r w:rsidRPr="004C16E7">
        <w:rPr>
          <w:rFonts w:ascii="Times New Roman" w:eastAsia="Calibri" w:hAnsi="Times New Roman"/>
          <w:lang w:val="en-US"/>
        </w:rPr>
        <w:t xml:space="preserve">nspectorate through </w:t>
      </w:r>
      <w:r w:rsidR="004C16E7">
        <w:rPr>
          <w:rFonts w:ascii="Times New Roman" w:eastAsia="Calibri" w:hAnsi="Times New Roman"/>
          <w:lang w:val="en-US"/>
        </w:rPr>
        <w:t>c</w:t>
      </w:r>
      <w:r w:rsidRPr="004C16E7">
        <w:rPr>
          <w:rFonts w:ascii="Times New Roman" w:eastAsia="Calibri" w:hAnsi="Times New Roman"/>
          <w:lang w:val="en-US"/>
        </w:rPr>
        <w:t>onsultancy services</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 xml:space="preserve">European Union study tours for </w:t>
      </w:r>
      <w:r w:rsidR="006D5660">
        <w:rPr>
          <w:rFonts w:ascii="Times New Roman" w:eastAsia="Calibri" w:hAnsi="Times New Roman"/>
          <w:lang w:val="en-US"/>
        </w:rPr>
        <w:t>i</w:t>
      </w:r>
      <w:r w:rsidR="006D5660" w:rsidRPr="004C16E7">
        <w:rPr>
          <w:rFonts w:ascii="Times New Roman" w:eastAsia="Calibri" w:hAnsi="Times New Roman"/>
          <w:lang w:val="en-US"/>
        </w:rPr>
        <w:t xml:space="preserve">nspectors </w:t>
      </w:r>
      <w:r w:rsidRPr="004C16E7">
        <w:rPr>
          <w:rFonts w:ascii="Times New Roman" w:eastAsia="Calibri" w:hAnsi="Times New Roman"/>
          <w:lang w:val="en-US"/>
        </w:rPr>
        <w:t xml:space="preserve">and </w:t>
      </w:r>
      <w:r w:rsidR="006D5660">
        <w:rPr>
          <w:rFonts w:ascii="Times New Roman" w:eastAsia="Calibri" w:hAnsi="Times New Roman"/>
          <w:lang w:val="en-US"/>
        </w:rPr>
        <w:t>c</w:t>
      </w:r>
      <w:r w:rsidR="006D5660" w:rsidRPr="004C16E7">
        <w:rPr>
          <w:rFonts w:ascii="Times New Roman" w:eastAsia="Calibri" w:hAnsi="Times New Roman"/>
          <w:lang w:val="en-US"/>
        </w:rPr>
        <w:t xml:space="preserve">ompetent </w:t>
      </w:r>
      <w:r w:rsidR="006D5660">
        <w:rPr>
          <w:rFonts w:ascii="Times New Roman" w:eastAsia="Calibri" w:hAnsi="Times New Roman"/>
          <w:lang w:val="en-US"/>
        </w:rPr>
        <w:t>a</w:t>
      </w:r>
      <w:r w:rsidR="006D5660" w:rsidRPr="004C16E7">
        <w:rPr>
          <w:rFonts w:ascii="Times New Roman" w:eastAsia="Calibri" w:hAnsi="Times New Roman"/>
          <w:lang w:val="en-US"/>
        </w:rPr>
        <w:t xml:space="preserve">uthority </w:t>
      </w:r>
      <w:r w:rsidR="006D5660">
        <w:rPr>
          <w:rFonts w:ascii="Times New Roman" w:eastAsia="Calibri" w:hAnsi="Times New Roman"/>
          <w:lang w:val="en-US"/>
        </w:rPr>
        <w:t>m</w:t>
      </w:r>
      <w:r w:rsidR="006D5660" w:rsidRPr="004C16E7">
        <w:rPr>
          <w:rFonts w:ascii="Times New Roman" w:eastAsia="Calibri" w:hAnsi="Times New Roman"/>
          <w:lang w:val="en-US"/>
        </w:rPr>
        <w:t xml:space="preserve">anagers </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 xml:space="preserve">Organizational development of the </w:t>
      </w:r>
      <w:r w:rsidR="006D5660">
        <w:rPr>
          <w:rFonts w:ascii="Times New Roman" w:eastAsia="Calibri" w:hAnsi="Times New Roman"/>
          <w:lang w:val="en-US"/>
        </w:rPr>
        <w:t>c</w:t>
      </w:r>
      <w:r w:rsidR="006D5660" w:rsidRPr="004C16E7">
        <w:rPr>
          <w:rFonts w:ascii="Times New Roman" w:eastAsia="Calibri" w:hAnsi="Times New Roman"/>
          <w:lang w:val="en-US"/>
        </w:rPr>
        <w:t xml:space="preserve">ompetent </w:t>
      </w:r>
      <w:r w:rsidR="006D5660">
        <w:rPr>
          <w:rFonts w:ascii="Times New Roman" w:eastAsia="Calibri" w:hAnsi="Times New Roman"/>
          <w:lang w:val="en-US"/>
        </w:rPr>
        <w:t>a</w:t>
      </w:r>
      <w:r w:rsidR="006D5660" w:rsidRPr="004C16E7">
        <w:rPr>
          <w:rFonts w:ascii="Times New Roman" w:eastAsia="Calibri" w:hAnsi="Times New Roman"/>
          <w:lang w:val="en-US"/>
        </w:rPr>
        <w:t>uthority</w:t>
      </w:r>
    </w:p>
    <w:p w:rsidR="003E36D4" w:rsidRPr="004C16E7" w:rsidRDefault="003E36D4" w:rsidP="00C51358">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 xml:space="preserve">Implementation of training programs </w:t>
      </w:r>
    </w:p>
    <w:p w:rsidR="003E36D4" w:rsidRPr="004C16E7" w:rsidRDefault="0072786F" w:rsidP="003E36D4">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Support for testing laboratories and technical institutes</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Renovation of laboratory structures/security</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Establishment of laboratory “networking” systems</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Training of laboratory staff</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lastRenderedPageBreak/>
        <w:t>Technical support for laboratory Technicians and Consultants for period of one year</w:t>
      </w:r>
    </w:p>
    <w:p w:rsidR="003E36D4" w:rsidRPr="004C16E7" w:rsidRDefault="003E36D4" w:rsidP="00C51358">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Technical assistance for the development of quality assurance manuals and guidelines</w:t>
      </w:r>
    </w:p>
    <w:p w:rsidR="003E36D4" w:rsidRPr="004C16E7" w:rsidRDefault="0072786F" w:rsidP="003E36D4">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Technical assistance for value-added products (smoking, salting and drying)</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Product development</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Packaging</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Support for small business</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Funding for public infrastructure</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Technical assistance for consumer education program</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Support for export industry (market entry requirements)</w:t>
      </w:r>
    </w:p>
    <w:p w:rsidR="003E36D4" w:rsidRPr="006D5660" w:rsidRDefault="003E36D4" w:rsidP="00C51358">
      <w:pPr>
        <w:spacing w:after="0" w:line="240" w:lineRule="auto"/>
        <w:ind w:left="1440"/>
        <w:rPr>
          <w:rFonts w:ascii="Times New Roman" w:eastAsia="Calibri" w:hAnsi="Times New Roman"/>
          <w:lang w:val="en-US"/>
        </w:rPr>
      </w:pPr>
      <w:r w:rsidRPr="006D5660">
        <w:rPr>
          <w:rFonts w:ascii="Times New Roman" w:eastAsia="Calibri" w:hAnsi="Times New Roman"/>
          <w:lang w:val="en-US"/>
        </w:rPr>
        <w:t xml:space="preserve">Development of </w:t>
      </w:r>
      <w:r w:rsidR="006D5660">
        <w:rPr>
          <w:rFonts w:ascii="Times New Roman" w:eastAsia="Calibri" w:hAnsi="Times New Roman"/>
          <w:lang w:val="en-US"/>
        </w:rPr>
        <w:t>b</w:t>
      </w:r>
      <w:r w:rsidR="006D5660" w:rsidRPr="006D5660">
        <w:rPr>
          <w:rFonts w:ascii="Times New Roman" w:eastAsia="Calibri" w:hAnsi="Times New Roman"/>
          <w:lang w:val="en-US"/>
        </w:rPr>
        <w:t xml:space="preserve">usiness </w:t>
      </w:r>
      <w:r w:rsidR="006D5660">
        <w:rPr>
          <w:rFonts w:ascii="Times New Roman" w:eastAsia="Calibri" w:hAnsi="Times New Roman"/>
          <w:lang w:val="en-US"/>
        </w:rPr>
        <w:t>p</w:t>
      </w:r>
      <w:r w:rsidRPr="006D5660">
        <w:rPr>
          <w:rFonts w:ascii="Times New Roman" w:eastAsia="Calibri" w:hAnsi="Times New Roman"/>
          <w:lang w:val="en-US"/>
        </w:rPr>
        <w:t xml:space="preserve">lans and </w:t>
      </w:r>
      <w:r w:rsidR="006D5660">
        <w:rPr>
          <w:rFonts w:ascii="Times New Roman" w:eastAsia="Calibri" w:hAnsi="Times New Roman"/>
          <w:lang w:val="en-US"/>
        </w:rPr>
        <w:t>f</w:t>
      </w:r>
      <w:r w:rsidRPr="006D5660">
        <w:rPr>
          <w:rFonts w:ascii="Times New Roman" w:eastAsia="Calibri" w:hAnsi="Times New Roman"/>
          <w:lang w:val="en-US"/>
        </w:rPr>
        <w:t xml:space="preserve">easibility </w:t>
      </w:r>
      <w:r w:rsidR="006D5660">
        <w:rPr>
          <w:rFonts w:ascii="Times New Roman" w:eastAsia="Calibri" w:hAnsi="Times New Roman"/>
          <w:lang w:val="en-US"/>
        </w:rPr>
        <w:t>s</w:t>
      </w:r>
      <w:r w:rsidRPr="006D5660">
        <w:rPr>
          <w:rFonts w:ascii="Times New Roman" w:eastAsia="Calibri" w:hAnsi="Times New Roman"/>
          <w:lang w:val="en-US"/>
        </w:rPr>
        <w:t>tudies</w:t>
      </w:r>
    </w:p>
    <w:p w:rsidR="003E36D4" w:rsidRPr="006D5660" w:rsidRDefault="003E36D4" w:rsidP="00C51358">
      <w:pPr>
        <w:spacing w:after="0" w:line="240" w:lineRule="auto"/>
        <w:ind w:left="1440"/>
        <w:rPr>
          <w:rFonts w:ascii="Times New Roman" w:eastAsia="Calibri" w:hAnsi="Times New Roman"/>
          <w:lang w:val="en-US"/>
        </w:rPr>
      </w:pPr>
      <w:r w:rsidRPr="006D5660">
        <w:rPr>
          <w:rFonts w:ascii="Times New Roman" w:eastAsia="Calibri" w:hAnsi="Times New Roman"/>
          <w:lang w:val="en-US"/>
        </w:rPr>
        <w:t xml:space="preserve">Development of marketing </w:t>
      </w:r>
      <w:r w:rsidR="006D5660">
        <w:rPr>
          <w:rFonts w:ascii="Times New Roman" w:eastAsia="Calibri" w:hAnsi="Times New Roman"/>
          <w:lang w:val="en-US"/>
        </w:rPr>
        <w:t>s</w:t>
      </w:r>
      <w:r w:rsidRPr="006D5660">
        <w:rPr>
          <w:rFonts w:ascii="Times New Roman" w:eastAsia="Calibri" w:hAnsi="Times New Roman"/>
          <w:lang w:val="en-US"/>
        </w:rPr>
        <w:t xml:space="preserve">ystems for </w:t>
      </w:r>
      <w:r w:rsidR="006D5660">
        <w:rPr>
          <w:rFonts w:ascii="Times New Roman" w:eastAsia="Calibri" w:hAnsi="Times New Roman"/>
          <w:lang w:val="en-US"/>
        </w:rPr>
        <w:t>f</w:t>
      </w:r>
      <w:r w:rsidRPr="006D5660">
        <w:rPr>
          <w:rFonts w:ascii="Times New Roman" w:eastAsia="Calibri" w:hAnsi="Times New Roman"/>
          <w:lang w:val="en-US"/>
        </w:rPr>
        <w:t xml:space="preserve">ishery </w:t>
      </w:r>
      <w:r w:rsidR="006D5660">
        <w:rPr>
          <w:rFonts w:ascii="Times New Roman" w:eastAsia="Calibri" w:hAnsi="Times New Roman"/>
          <w:lang w:val="en-US"/>
        </w:rPr>
        <w:t>p</w:t>
      </w:r>
      <w:r w:rsidRPr="006D5660">
        <w:rPr>
          <w:rFonts w:ascii="Times New Roman" w:eastAsia="Calibri" w:hAnsi="Times New Roman"/>
          <w:lang w:val="en-US"/>
        </w:rPr>
        <w:t xml:space="preserve">roducts </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Strategy development</w:t>
      </w:r>
    </w:p>
    <w:p w:rsidR="003E36D4" w:rsidRPr="004C16E7" w:rsidRDefault="003E36D4" w:rsidP="003E36D4">
      <w:pPr>
        <w:numPr>
          <w:ilvl w:val="2"/>
          <w:numId w:val="1"/>
        </w:numPr>
        <w:spacing w:after="0" w:line="240" w:lineRule="auto"/>
        <w:rPr>
          <w:rFonts w:ascii="Times New Roman" w:eastAsia="Calibri" w:hAnsi="Times New Roman"/>
          <w:lang w:val="en-US"/>
        </w:rPr>
      </w:pPr>
      <w:r w:rsidRPr="004C16E7">
        <w:rPr>
          <w:rFonts w:ascii="Times New Roman" w:eastAsia="Calibri" w:hAnsi="Times New Roman"/>
          <w:lang w:val="en-US"/>
        </w:rPr>
        <w:t>Research</w:t>
      </w:r>
    </w:p>
    <w:p w:rsidR="003E36D4" w:rsidRPr="006D5660" w:rsidRDefault="003E36D4" w:rsidP="00C51358">
      <w:pPr>
        <w:spacing w:after="0" w:line="240" w:lineRule="auto"/>
        <w:ind w:left="1440"/>
        <w:rPr>
          <w:rFonts w:ascii="Times New Roman" w:eastAsia="Calibri" w:hAnsi="Times New Roman"/>
          <w:lang w:val="en-US"/>
        </w:rPr>
      </w:pPr>
      <w:r w:rsidRPr="006D5660">
        <w:rPr>
          <w:rFonts w:ascii="Times New Roman" w:eastAsia="Calibri" w:hAnsi="Times New Roman"/>
          <w:lang w:val="en-US"/>
        </w:rPr>
        <w:t>Training for stakeholders (</w:t>
      </w:r>
      <w:r w:rsidR="006D5660">
        <w:rPr>
          <w:rFonts w:ascii="Times New Roman" w:eastAsia="Calibri" w:hAnsi="Times New Roman"/>
          <w:lang w:val="en-US"/>
        </w:rPr>
        <w:t>f</w:t>
      </w:r>
      <w:r w:rsidRPr="006D5660">
        <w:rPr>
          <w:rFonts w:ascii="Times New Roman" w:eastAsia="Calibri" w:hAnsi="Times New Roman"/>
          <w:lang w:val="en-US"/>
        </w:rPr>
        <w:t xml:space="preserve">ish </w:t>
      </w:r>
      <w:r w:rsidR="006D5660">
        <w:rPr>
          <w:rFonts w:ascii="Times New Roman" w:eastAsia="Calibri" w:hAnsi="Times New Roman"/>
          <w:lang w:val="en-US"/>
        </w:rPr>
        <w:t>p</w:t>
      </w:r>
      <w:r w:rsidRPr="006D5660">
        <w:rPr>
          <w:rFonts w:ascii="Times New Roman" w:eastAsia="Calibri" w:hAnsi="Times New Roman"/>
          <w:lang w:val="en-US"/>
        </w:rPr>
        <w:t xml:space="preserve">lant </w:t>
      </w:r>
      <w:r w:rsidR="006D5660">
        <w:rPr>
          <w:rFonts w:ascii="Times New Roman" w:eastAsia="Calibri" w:hAnsi="Times New Roman"/>
          <w:lang w:val="en-US"/>
        </w:rPr>
        <w:t>o</w:t>
      </w:r>
      <w:r w:rsidRPr="006D5660">
        <w:rPr>
          <w:rFonts w:ascii="Times New Roman" w:eastAsia="Calibri" w:hAnsi="Times New Roman"/>
          <w:lang w:val="en-US"/>
        </w:rPr>
        <w:t xml:space="preserve">perators and </w:t>
      </w:r>
      <w:r w:rsidR="006D5660">
        <w:rPr>
          <w:rFonts w:ascii="Times New Roman" w:eastAsia="Calibri" w:hAnsi="Times New Roman"/>
          <w:lang w:val="en-US"/>
        </w:rPr>
        <w:t>f</w:t>
      </w:r>
      <w:r w:rsidRPr="006D5660">
        <w:rPr>
          <w:rFonts w:ascii="Times New Roman" w:eastAsia="Calibri" w:hAnsi="Times New Roman"/>
          <w:lang w:val="en-US"/>
        </w:rPr>
        <w:t xml:space="preserve">ish </w:t>
      </w:r>
      <w:r w:rsidR="006D5660">
        <w:rPr>
          <w:rFonts w:ascii="Times New Roman" w:eastAsia="Calibri" w:hAnsi="Times New Roman"/>
          <w:lang w:val="en-US"/>
        </w:rPr>
        <w:t>e</w:t>
      </w:r>
      <w:r w:rsidRPr="006D5660">
        <w:rPr>
          <w:rFonts w:ascii="Times New Roman" w:eastAsia="Calibri" w:hAnsi="Times New Roman"/>
          <w:lang w:val="en-US"/>
        </w:rPr>
        <w:t xml:space="preserve">xporters) in International </w:t>
      </w:r>
      <w:r w:rsidR="006D5660">
        <w:rPr>
          <w:rFonts w:ascii="Times New Roman" w:eastAsia="Calibri" w:hAnsi="Times New Roman"/>
          <w:lang w:val="en-US"/>
        </w:rPr>
        <w:t>r</w:t>
      </w:r>
      <w:r w:rsidRPr="006D5660">
        <w:rPr>
          <w:rFonts w:ascii="Times New Roman" w:eastAsia="Calibri" w:hAnsi="Times New Roman"/>
          <w:lang w:val="en-US"/>
        </w:rPr>
        <w:t xml:space="preserve">equirements for </w:t>
      </w:r>
      <w:r w:rsidR="006D5660">
        <w:rPr>
          <w:rFonts w:ascii="Times New Roman" w:eastAsia="Calibri" w:hAnsi="Times New Roman"/>
          <w:lang w:val="en-US"/>
        </w:rPr>
        <w:t>h</w:t>
      </w:r>
      <w:r w:rsidR="006D5660" w:rsidRPr="006D5660">
        <w:rPr>
          <w:rFonts w:ascii="Times New Roman" w:eastAsia="Calibri" w:hAnsi="Times New Roman"/>
          <w:lang w:val="en-US"/>
        </w:rPr>
        <w:t xml:space="preserve">ealth </w:t>
      </w:r>
      <w:r w:rsidR="006D5660">
        <w:rPr>
          <w:rFonts w:ascii="Times New Roman" w:eastAsia="Calibri" w:hAnsi="Times New Roman"/>
          <w:lang w:val="en-US"/>
        </w:rPr>
        <w:t>c</w:t>
      </w:r>
      <w:r w:rsidRPr="006D5660">
        <w:rPr>
          <w:rFonts w:ascii="Times New Roman" w:eastAsia="Calibri" w:hAnsi="Times New Roman"/>
          <w:lang w:val="en-US"/>
        </w:rPr>
        <w:t xml:space="preserve">onditions for </w:t>
      </w:r>
      <w:r w:rsidR="006D5660">
        <w:rPr>
          <w:rFonts w:ascii="Times New Roman" w:eastAsia="Calibri" w:hAnsi="Times New Roman"/>
          <w:lang w:val="en-US"/>
        </w:rPr>
        <w:t>f</w:t>
      </w:r>
      <w:r w:rsidRPr="006D5660">
        <w:rPr>
          <w:rFonts w:ascii="Times New Roman" w:eastAsia="Calibri" w:hAnsi="Times New Roman"/>
          <w:lang w:val="en-US"/>
        </w:rPr>
        <w:t xml:space="preserve">ishery </w:t>
      </w:r>
      <w:r w:rsidR="006D5660">
        <w:rPr>
          <w:rFonts w:ascii="Times New Roman" w:eastAsia="Calibri" w:hAnsi="Times New Roman"/>
          <w:lang w:val="en-US"/>
        </w:rPr>
        <w:t>p</w:t>
      </w:r>
      <w:r w:rsidRPr="006D5660">
        <w:rPr>
          <w:rFonts w:ascii="Times New Roman" w:eastAsia="Calibri" w:hAnsi="Times New Roman"/>
          <w:lang w:val="en-US"/>
        </w:rPr>
        <w:t>roducts</w:t>
      </w:r>
    </w:p>
    <w:p w:rsidR="003E36D4" w:rsidRPr="006D5660" w:rsidRDefault="003E36D4" w:rsidP="003E36D4">
      <w:pPr>
        <w:numPr>
          <w:ilvl w:val="2"/>
          <w:numId w:val="1"/>
        </w:numPr>
        <w:spacing w:after="0" w:line="240" w:lineRule="auto"/>
        <w:rPr>
          <w:rFonts w:ascii="Times New Roman" w:eastAsia="Calibri" w:hAnsi="Times New Roman"/>
          <w:lang w:val="en-US"/>
        </w:rPr>
      </w:pPr>
      <w:r w:rsidRPr="006D5660">
        <w:rPr>
          <w:rFonts w:ascii="Times New Roman" w:eastAsia="Calibri" w:hAnsi="Times New Roman"/>
          <w:lang w:val="en-US"/>
        </w:rPr>
        <w:t>WTO, SPS Agreement</w:t>
      </w:r>
    </w:p>
    <w:p w:rsidR="003E36D4" w:rsidRPr="006D5660" w:rsidRDefault="003E36D4" w:rsidP="003E36D4">
      <w:pPr>
        <w:numPr>
          <w:ilvl w:val="2"/>
          <w:numId w:val="1"/>
        </w:numPr>
        <w:spacing w:after="0" w:line="240" w:lineRule="auto"/>
        <w:rPr>
          <w:rFonts w:ascii="Times New Roman" w:eastAsia="Calibri" w:hAnsi="Times New Roman"/>
          <w:lang w:val="en-US"/>
        </w:rPr>
      </w:pPr>
      <w:r w:rsidRPr="006D5660">
        <w:rPr>
          <w:rFonts w:ascii="Times New Roman" w:eastAsia="Calibri" w:hAnsi="Times New Roman"/>
          <w:lang w:val="en-US"/>
        </w:rPr>
        <w:t>HACCP</w:t>
      </w:r>
    </w:p>
    <w:p w:rsidR="003E36D4" w:rsidRPr="006D5660" w:rsidRDefault="003E36D4" w:rsidP="00C51358">
      <w:pPr>
        <w:spacing w:after="0" w:line="240" w:lineRule="auto"/>
        <w:ind w:left="1440"/>
        <w:rPr>
          <w:rFonts w:ascii="Times New Roman" w:eastAsia="Calibri" w:hAnsi="Times New Roman"/>
          <w:b/>
          <w:lang w:val="en-US"/>
        </w:rPr>
      </w:pPr>
      <w:r w:rsidRPr="006D5660">
        <w:rPr>
          <w:rFonts w:ascii="Times New Roman" w:eastAsia="Calibri" w:hAnsi="Times New Roman"/>
          <w:b/>
          <w:lang w:val="en-US"/>
        </w:rPr>
        <w:t xml:space="preserve">Technical </w:t>
      </w:r>
      <w:r w:rsidR="006D5660" w:rsidRPr="006D5660">
        <w:rPr>
          <w:rFonts w:ascii="Times New Roman" w:eastAsia="Calibri" w:hAnsi="Times New Roman"/>
          <w:b/>
          <w:lang w:val="en-US"/>
        </w:rPr>
        <w:t xml:space="preserve">assistance </w:t>
      </w:r>
      <w:r w:rsidRPr="006D5660">
        <w:rPr>
          <w:rFonts w:ascii="Times New Roman" w:eastAsia="Calibri" w:hAnsi="Times New Roman"/>
          <w:b/>
          <w:lang w:val="en-US"/>
        </w:rPr>
        <w:t xml:space="preserve">to </w:t>
      </w:r>
      <w:r w:rsidR="006D5660" w:rsidRPr="006D5660">
        <w:rPr>
          <w:rFonts w:ascii="Times New Roman" w:eastAsia="Calibri" w:hAnsi="Times New Roman"/>
          <w:b/>
          <w:lang w:val="en-US"/>
        </w:rPr>
        <w:t>avoid over</w:t>
      </w:r>
      <w:r w:rsidRPr="006D5660">
        <w:rPr>
          <w:rFonts w:ascii="Times New Roman" w:eastAsia="Calibri" w:hAnsi="Times New Roman"/>
          <w:b/>
          <w:lang w:val="en-US"/>
        </w:rPr>
        <w:t>-</w:t>
      </w:r>
      <w:r w:rsidR="006D5660" w:rsidRPr="006D5660">
        <w:rPr>
          <w:rFonts w:ascii="Times New Roman" w:eastAsia="Calibri" w:hAnsi="Times New Roman"/>
          <w:b/>
          <w:lang w:val="en-US"/>
        </w:rPr>
        <w:t>f</w:t>
      </w:r>
      <w:r w:rsidRPr="006D5660">
        <w:rPr>
          <w:rFonts w:ascii="Times New Roman" w:eastAsia="Calibri" w:hAnsi="Times New Roman"/>
          <w:b/>
          <w:lang w:val="en-US"/>
        </w:rPr>
        <w:t>ishing</w:t>
      </w:r>
    </w:p>
    <w:p w:rsidR="003E36D4" w:rsidRPr="00E860DB" w:rsidRDefault="003E36D4" w:rsidP="003E36D4">
      <w:pPr>
        <w:numPr>
          <w:ilvl w:val="2"/>
          <w:numId w:val="1"/>
        </w:numPr>
        <w:spacing w:after="0" w:line="240" w:lineRule="auto"/>
        <w:rPr>
          <w:rFonts w:ascii="Times New Roman" w:eastAsia="Calibri" w:hAnsi="Times New Roman"/>
          <w:lang w:val="fr-CH"/>
          <w:rPrChange w:id="1" w:author="Hamilton, Anneke" w:date="2011-03-17T09:37:00Z">
            <w:rPr>
              <w:rFonts w:ascii="Times New Roman" w:eastAsia="Calibri" w:hAnsi="Times New Roman"/>
              <w:lang w:val="en-US"/>
            </w:rPr>
          </w:rPrChange>
        </w:rPr>
      </w:pPr>
      <w:proofErr w:type="spellStart"/>
      <w:r w:rsidRPr="00E860DB">
        <w:rPr>
          <w:rFonts w:ascii="Times New Roman" w:eastAsia="Calibri" w:hAnsi="Times New Roman"/>
          <w:lang w:val="fr-CH"/>
          <w:rPrChange w:id="2" w:author="Hamilton, Anneke" w:date="2011-03-17T09:37:00Z">
            <w:rPr>
              <w:rFonts w:ascii="Times New Roman" w:eastAsia="Calibri" w:hAnsi="Times New Roman"/>
              <w:lang w:val="en-US"/>
            </w:rPr>
          </w:rPrChange>
        </w:rPr>
        <w:t>Compliance</w:t>
      </w:r>
      <w:proofErr w:type="spellEnd"/>
      <w:r w:rsidRPr="00E860DB">
        <w:rPr>
          <w:rFonts w:ascii="Times New Roman" w:eastAsia="Calibri" w:hAnsi="Times New Roman"/>
          <w:lang w:val="fr-CH"/>
          <w:rPrChange w:id="3" w:author="Hamilton, Anneke" w:date="2011-03-17T09:37:00Z">
            <w:rPr>
              <w:rFonts w:ascii="Times New Roman" w:eastAsia="Calibri" w:hAnsi="Times New Roman"/>
              <w:lang w:val="en-US"/>
            </w:rPr>
          </w:rPrChange>
        </w:rPr>
        <w:t xml:space="preserve"> </w:t>
      </w:r>
      <w:proofErr w:type="spellStart"/>
      <w:r w:rsidR="006D5660" w:rsidRPr="00E860DB">
        <w:rPr>
          <w:rFonts w:ascii="Times New Roman" w:eastAsia="Calibri" w:hAnsi="Times New Roman"/>
          <w:lang w:val="fr-CH"/>
          <w:rPrChange w:id="4" w:author="Hamilton, Anneke" w:date="2011-03-17T09:37:00Z">
            <w:rPr>
              <w:rFonts w:ascii="Times New Roman" w:eastAsia="Calibri" w:hAnsi="Times New Roman"/>
              <w:lang w:val="en-US"/>
            </w:rPr>
          </w:rPrChange>
        </w:rPr>
        <w:t>r</w:t>
      </w:r>
      <w:r w:rsidRPr="00E860DB">
        <w:rPr>
          <w:rFonts w:ascii="Times New Roman" w:eastAsia="Calibri" w:hAnsi="Times New Roman"/>
          <w:lang w:val="fr-CH"/>
          <w:rPrChange w:id="5" w:author="Hamilton, Anneke" w:date="2011-03-17T09:37:00Z">
            <w:rPr>
              <w:rFonts w:ascii="Times New Roman" w:eastAsia="Calibri" w:hAnsi="Times New Roman"/>
              <w:lang w:val="en-US"/>
            </w:rPr>
          </w:rPrChange>
        </w:rPr>
        <w:t>egimes</w:t>
      </w:r>
      <w:proofErr w:type="spellEnd"/>
      <w:r w:rsidRPr="00E860DB">
        <w:rPr>
          <w:rFonts w:ascii="Times New Roman" w:eastAsia="Calibri" w:hAnsi="Times New Roman"/>
          <w:lang w:val="fr-CH"/>
          <w:rPrChange w:id="6" w:author="Hamilton, Anneke" w:date="2011-03-17T09:37:00Z">
            <w:rPr>
              <w:rFonts w:ascii="Times New Roman" w:eastAsia="Calibri" w:hAnsi="Times New Roman"/>
              <w:lang w:val="en-US"/>
            </w:rPr>
          </w:rPrChange>
        </w:rPr>
        <w:t xml:space="preserve"> (ICATT</w:t>
      </w:r>
      <w:r w:rsidR="00FB7D6C">
        <w:rPr>
          <w:rStyle w:val="FootnoteReference"/>
          <w:rFonts w:ascii="Times New Roman" w:eastAsia="Calibri" w:hAnsi="Times New Roman"/>
          <w:lang w:val="en-US"/>
        </w:rPr>
        <w:footnoteReference w:id="3"/>
      </w:r>
      <w:r w:rsidRPr="00E860DB">
        <w:rPr>
          <w:rFonts w:ascii="Times New Roman" w:eastAsia="Calibri" w:hAnsi="Times New Roman"/>
          <w:lang w:val="fr-CH"/>
          <w:rPrChange w:id="7" w:author="Hamilton, Anneke" w:date="2011-03-17T09:37:00Z">
            <w:rPr>
              <w:rFonts w:ascii="Times New Roman" w:eastAsia="Calibri" w:hAnsi="Times New Roman"/>
              <w:lang w:val="en-US"/>
            </w:rPr>
          </w:rPrChange>
        </w:rPr>
        <w:t xml:space="preserve"> restrictions, etc.)</w:t>
      </w:r>
    </w:p>
    <w:p w:rsidR="003E36D4" w:rsidRPr="006D5660" w:rsidRDefault="003E36D4" w:rsidP="00C51358">
      <w:pPr>
        <w:spacing w:after="0" w:line="240" w:lineRule="auto"/>
        <w:ind w:left="1440"/>
        <w:rPr>
          <w:rFonts w:ascii="Times New Roman" w:eastAsia="Calibri" w:hAnsi="Times New Roman"/>
          <w:b/>
          <w:lang w:val="en-US"/>
        </w:rPr>
      </w:pPr>
      <w:r w:rsidRPr="006D5660">
        <w:rPr>
          <w:rFonts w:ascii="Times New Roman" w:eastAsia="Calibri" w:hAnsi="Times New Roman"/>
          <w:b/>
          <w:lang w:val="en-US"/>
        </w:rPr>
        <w:t xml:space="preserve">Technical </w:t>
      </w:r>
      <w:r w:rsidR="006D5660" w:rsidRPr="006D5660">
        <w:rPr>
          <w:rFonts w:ascii="Times New Roman" w:eastAsia="Calibri" w:hAnsi="Times New Roman"/>
          <w:b/>
          <w:lang w:val="en-US"/>
        </w:rPr>
        <w:t xml:space="preserve">assistance </w:t>
      </w:r>
      <w:r w:rsidRPr="006D5660">
        <w:rPr>
          <w:rFonts w:ascii="Times New Roman" w:eastAsia="Calibri" w:hAnsi="Times New Roman"/>
          <w:b/>
          <w:lang w:val="en-US"/>
        </w:rPr>
        <w:t xml:space="preserve">on the </w:t>
      </w:r>
      <w:r w:rsidR="006D5660" w:rsidRPr="006D5660">
        <w:rPr>
          <w:rFonts w:ascii="Times New Roman" w:eastAsia="Calibri" w:hAnsi="Times New Roman"/>
          <w:b/>
          <w:lang w:val="en-US"/>
        </w:rPr>
        <w:t>p</w:t>
      </w:r>
      <w:r w:rsidRPr="006D5660">
        <w:rPr>
          <w:rFonts w:ascii="Times New Roman" w:eastAsia="Calibri" w:hAnsi="Times New Roman"/>
          <w:b/>
          <w:lang w:val="en-US"/>
        </w:rPr>
        <w:t xml:space="preserve">roduction of </w:t>
      </w:r>
      <w:r w:rsidR="006D5660" w:rsidRPr="006D5660">
        <w:rPr>
          <w:rFonts w:ascii="Times New Roman" w:eastAsia="Calibri" w:hAnsi="Times New Roman"/>
          <w:b/>
          <w:lang w:val="en-US"/>
        </w:rPr>
        <w:t>m</w:t>
      </w:r>
      <w:r w:rsidRPr="006D5660">
        <w:rPr>
          <w:rFonts w:ascii="Times New Roman" w:eastAsia="Calibri" w:hAnsi="Times New Roman"/>
          <w:b/>
          <w:lang w:val="en-US"/>
        </w:rPr>
        <w:t xml:space="preserve">ore </w:t>
      </w:r>
      <w:r w:rsidR="006D5660" w:rsidRPr="006D5660">
        <w:rPr>
          <w:rFonts w:ascii="Times New Roman" w:eastAsia="Calibri" w:hAnsi="Times New Roman"/>
          <w:b/>
          <w:lang w:val="en-US"/>
        </w:rPr>
        <w:t>v</w:t>
      </w:r>
      <w:r w:rsidRPr="006D5660">
        <w:rPr>
          <w:rFonts w:ascii="Times New Roman" w:eastAsia="Calibri" w:hAnsi="Times New Roman"/>
          <w:b/>
          <w:lang w:val="en-US"/>
        </w:rPr>
        <w:t xml:space="preserve">alue </w:t>
      </w:r>
      <w:r w:rsidR="006D5660" w:rsidRPr="006D5660">
        <w:rPr>
          <w:rFonts w:ascii="Times New Roman" w:eastAsia="Calibri" w:hAnsi="Times New Roman"/>
          <w:b/>
          <w:lang w:val="en-US"/>
        </w:rPr>
        <w:t>-a</w:t>
      </w:r>
      <w:r w:rsidRPr="006D5660">
        <w:rPr>
          <w:rFonts w:ascii="Times New Roman" w:eastAsia="Calibri" w:hAnsi="Times New Roman"/>
          <w:b/>
          <w:lang w:val="en-US"/>
        </w:rPr>
        <w:t xml:space="preserve">dded </w:t>
      </w:r>
      <w:r w:rsidR="006D5660" w:rsidRPr="006D5660">
        <w:rPr>
          <w:rFonts w:ascii="Times New Roman" w:eastAsia="Calibri" w:hAnsi="Times New Roman"/>
          <w:b/>
          <w:lang w:val="en-US"/>
        </w:rPr>
        <w:t>p</w:t>
      </w:r>
      <w:r w:rsidRPr="006D5660">
        <w:rPr>
          <w:rFonts w:ascii="Times New Roman" w:eastAsia="Calibri" w:hAnsi="Times New Roman"/>
          <w:b/>
          <w:lang w:val="en-US"/>
        </w:rPr>
        <w:t>roducts</w:t>
      </w:r>
    </w:p>
    <w:p w:rsidR="003E36D4" w:rsidRPr="006D5660" w:rsidRDefault="003E36D4" w:rsidP="00C51358">
      <w:pPr>
        <w:numPr>
          <w:ilvl w:val="2"/>
          <w:numId w:val="1"/>
        </w:numPr>
        <w:spacing w:after="0" w:line="240" w:lineRule="auto"/>
        <w:rPr>
          <w:rFonts w:ascii="Times New Roman" w:eastAsia="Calibri" w:hAnsi="Times New Roman"/>
          <w:lang w:val="en-US"/>
        </w:rPr>
      </w:pPr>
      <w:r w:rsidRPr="006D5660">
        <w:rPr>
          <w:rFonts w:ascii="Times New Roman" w:eastAsia="Calibri" w:hAnsi="Times New Roman"/>
          <w:lang w:val="en-US"/>
        </w:rPr>
        <w:t>Product development</w:t>
      </w:r>
    </w:p>
    <w:p w:rsidR="0072786F" w:rsidRPr="004C16E7" w:rsidRDefault="0072786F" w:rsidP="005917B7">
      <w:pPr>
        <w:pStyle w:val="ListParagraph"/>
        <w:numPr>
          <w:ilvl w:val="0"/>
          <w:numId w:val="1"/>
        </w:numPr>
        <w:spacing w:after="0" w:line="240" w:lineRule="auto"/>
        <w:jc w:val="both"/>
        <w:rPr>
          <w:rFonts w:ascii="Times New Roman" w:hAnsi="Times New Roman"/>
          <w:lang w:val="en-US"/>
        </w:rPr>
      </w:pPr>
      <w:r w:rsidRPr="004C16E7">
        <w:rPr>
          <w:rFonts w:ascii="Times New Roman" w:hAnsi="Times New Roman"/>
          <w:lang w:val="en-US"/>
        </w:rPr>
        <w:t>Policy development</w:t>
      </w:r>
    </w:p>
    <w:p w:rsidR="0072786F" w:rsidRPr="004C16E7" w:rsidRDefault="0072786F" w:rsidP="00A423EF">
      <w:pPr>
        <w:spacing w:after="0" w:line="240" w:lineRule="auto"/>
        <w:rPr>
          <w:rFonts w:ascii="Times New Roman" w:hAnsi="Times New Roman"/>
          <w:lang w:val="en-US"/>
        </w:rPr>
      </w:pPr>
    </w:p>
    <w:p w:rsidR="0072786F" w:rsidRPr="004C16E7" w:rsidRDefault="0072786F" w:rsidP="00A423EF">
      <w:pPr>
        <w:spacing w:after="0" w:line="240" w:lineRule="auto"/>
        <w:rPr>
          <w:rFonts w:ascii="Times New Roman" w:hAnsi="Times New Roman"/>
          <w:lang w:val="en-US"/>
        </w:rPr>
      </w:pPr>
    </w:p>
    <w:p w:rsidR="0072786F" w:rsidRPr="004C16E7" w:rsidRDefault="0072786F" w:rsidP="00A423EF">
      <w:pPr>
        <w:spacing w:after="0" w:line="240" w:lineRule="auto"/>
        <w:rPr>
          <w:rFonts w:ascii="Times New Roman" w:hAnsi="Times New Roman"/>
          <w:b/>
          <w:lang w:val="en-US"/>
        </w:rPr>
      </w:pPr>
      <w:r w:rsidRPr="004C16E7">
        <w:rPr>
          <w:rFonts w:ascii="Times New Roman" w:hAnsi="Times New Roman"/>
          <w:b/>
          <w:lang w:val="en-US"/>
        </w:rPr>
        <w:t>4.</w:t>
      </w:r>
      <w:r w:rsidRPr="004C16E7">
        <w:rPr>
          <w:rFonts w:ascii="Times New Roman" w:hAnsi="Times New Roman"/>
          <w:b/>
          <w:lang w:val="en-US"/>
        </w:rPr>
        <w:tab/>
        <w:t>Problems Encountered</w:t>
      </w:r>
    </w:p>
    <w:p w:rsidR="0072786F" w:rsidRPr="004C16E7" w:rsidRDefault="0072786F" w:rsidP="00A423EF">
      <w:pPr>
        <w:spacing w:after="0" w:line="240" w:lineRule="auto"/>
        <w:rPr>
          <w:rFonts w:ascii="Times New Roman" w:hAnsi="Times New Roman"/>
          <w:b/>
          <w:lang w:val="en-US"/>
        </w:rPr>
      </w:pPr>
    </w:p>
    <w:p w:rsidR="0072786F" w:rsidRPr="004C16E7" w:rsidRDefault="0072786F" w:rsidP="00172119">
      <w:pPr>
        <w:pStyle w:val="ListParagraph"/>
        <w:numPr>
          <w:ilvl w:val="0"/>
          <w:numId w:val="5"/>
        </w:numPr>
        <w:spacing w:after="0" w:line="240" w:lineRule="auto"/>
        <w:jc w:val="both"/>
        <w:rPr>
          <w:rFonts w:ascii="Times New Roman" w:hAnsi="Times New Roman"/>
          <w:lang w:val="en-US"/>
        </w:rPr>
      </w:pPr>
      <w:r w:rsidRPr="004C16E7">
        <w:rPr>
          <w:rFonts w:ascii="Times New Roman" w:hAnsi="Times New Roman"/>
          <w:lang w:val="en-US"/>
        </w:rPr>
        <w:t xml:space="preserve">The project was delayed due to capacity constraints on the part of the government of Grenada </w:t>
      </w:r>
    </w:p>
    <w:p w:rsidR="0072786F" w:rsidRPr="004C16E7" w:rsidRDefault="0072786F" w:rsidP="00172119">
      <w:pPr>
        <w:pStyle w:val="ListParagraph"/>
        <w:numPr>
          <w:ilvl w:val="0"/>
          <w:numId w:val="5"/>
        </w:numPr>
        <w:spacing w:after="0" w:line="240" w:lineRule="auto"/>
        <w:jc w:val="both"/>
        <w:rPr>
          <w:rFonts w:ascii="Times New Roman" w:hAnsi="Times New Roman"/>
          <w:lang w:val="en-US"/>
        </w:rPr>
      </w:pPr>
      <w:r w:rsidRPr="004C16E7">
        <w:rPr>
          <w:rFonts w:ascii="Times New Roman" w:hAnsi="Times New Roman"/>
          <w:lang w:val="en-US"/>
        </w:rPr>
        <w:t>Grenada lacked technical personnel in the areas of microbiology and food chemistry to prepare documentation for accreditation of the laboratories--a condition of accessing the EU market</w:t>
      </w:r>
      <w:r w:rsidR="006D5660">
        <w:rPr>
          <w:rFonts w:ascii="Times New Roman" w:hAnsi="Times New Roman"/>
          <w:lang w:val="en-US"/>
        </w:rPr>
        <w:t>.</w:t>
      </w:r>
      <w:r w:rsidRPr="004C16E7">
        <w:rPr>
          <w:rFonts w:ascii="Times New Roman" w:hAnsi="Times New Roman"/>
          <w:lang w:val="en-US"/>
        </w:rPr>
        <w:t xml:space="preserve"> </w:t>
      </w:r>
    </w:p>
    <w:p w:rsidR="0072786F" w:rsidRPr="004C16E7" w:rsidRDefault="0072786F" w:rsidP="00172119">
      <w:pPr>
        <w:pStyle w:val="ListParagraph"/>
        <w:numPr>
          <w:ilvl w:val="0"/>
          <w:numId w:val="5"/>
        </w:numPr>
        <w:spacing w:after="0" w:line="240" w:lineRule="auto"/>
        <w:jc w:val="both"/>
        <w:rPr>
          <w:rFonts w:ascii="Times New Roman" w:hAnsi="Times New Roman"/>
          <w:lang w:val="en-US"/>
        </w:rPr>
      </w:pPr>
      <w:r w:rsidRPr="004C16E7" w:rsidDel="00F54BE2">
        <w:rPr>
          <w:rFonts w:ascii="Times New Roman" w:hAnsi="Times New Roman"/>
          <w:lang w:val="en-US"/>
        </w:rPr>
        <w:t>E</w:t>
      </w:r>
      <w:r w:rsidRPr="004C16E7">
        <w:rPr>
          <w:rFonts w:ascii="Times New Roman" w:hAnsi="Times New Roman"/>
          <w:lang w:val="en-US"/>
        </w:rPr>
        <w:t>xternal factors such as rising seawater temperature and coral bleaching affected production</w:t>
      </w:r>
      <w:r w:rsidR="006D5660">
        <w:rPr>
          <w:rFonts w:ascii="Times New Roman" w:hAnsi="Times New Roman"/>
          <w:lang w:val="en-US"/>
        </w:rPr>
        <w:t>.</w:t>
      </w:r>
      <w:r w:rsidRPr="004C16E7">
        <w:rPr>
          <w:rFonts w:ascii="Times New Roman" w:hAnsi="Times New Roman"/>
          <w:lang w:val="en-US"/>
        </w:rPr>
        <w:t xml:space="preserve"> </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A423EF">
      <w:pPr>
        <w:spacing w:after="0" w:line="240" w:lineRule="auto"/>
        <w:rPr>
          <w:rFonts w:ascii="Times New Roman" w:hAnsi="Times New Roman"/>
          <w:b/>
          <w:lang w:val="en-US"/>
        </w:rPr>
      </w:pPr>
      <w:r w:rsidRPr="004C16E7">
        <w:rPr>
          <w:rFonts w:ascii="Times New Roman" w:hAnsi="Times New Roman"/>
          <w:b/>
          <w:lang w:val="en-US"/>
        </w:rPr>
        <w:t>5.</w:t>
      </w:r>
      <w:r w:rsidRPr="004C16E7">
        <w:rPr>
          <w:rFonts w:ascii="Times New Roman" w:hAnsi="Times New Roman"/>
          <w:b/>
          <w:lang w:val="en-US"/>
        </w:rPr>
        <w:tab/>
        <w:t>Factors for Success/Failure</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B73644">
      <w:pPr>
        <w:pStyle w:val="ListParagraph"/>
        <w:numPr>
          <w:ilvl w:val="0"/>
          <w:numId w:val="6"/>
        </w:numPr>
        <w:spacing w:after="0" w:line="240" w:lineRule="auto"/>
        <w:jc w:val="both"/>
        <w:rPr>
          <w:rFonts w:ascii="Times New Roman" w:hAnsi="Times New Roman"/>
          <w:lang w:val="en-US"/>
        </w:rPr>
      </w:pPr>
      <w:r w:rsidRPr="004C16E7">
        <w:rPr>
          <w:rFonts w:ascii="Times New Roman" w:hAnsi="Times New Roman"/>
          <w:lang w:val="en-US"/>
        </w:rPr>
        <w:t xml:space="preserve">The government of Grenada remains committed to the development of the fishing sector as advocated in policy statements highlighting the need for improved marketability of fish products as a priority area of focus. The government wants to improve the </w:t>
      </w:r>
      <w:r w:rsidR="002A64BF" w:rsidRPr="004C16E7">
        <w:rPr>
          <w:rFonts w:ascii="Times New Roman" w:hAnsi="Times New Roman"/>
          <w:lang w:val="en-US"/>
        </w:rPr>
        <w:t>fishermen’s</w:t>
      </w:r>
      <w:r w:rsidRPr="004C16E7">
        <w:rPr>
          <w:rFonts w:ascii="Times New Roman" w:hAnsi="Times New Roman"/>
          <w:lang w:val="en-US"/>
        </w:rPr>
        <w:t xml:space="preserve"> capacity to process fish for the export market, and the testing laboratory’s capacity to assure improved quality of fish products.  Corresponding budget increases have been made. </w:t>
      </w:r>
    </w:p>
    <w:p w:rsidR="0072786F" w:rsidRPr="004C16E7" w:rsidRDefault="0072786F" w:rsidP="00B73644">
      <w:pPr>
        <w:pStyle w:val="ListParagraph"/>
        <w:numPr>
          <w:ilvl w:val="0"/>
          <w:numId w:val="6"/>
        </w:numPr>
        <w:spacing w:after="0" w:line="240" w:lineRule="auto"/>
        <w:jc w:val="both"/>
        <w:rPr>
          <w:rFonts w:ascii="Times New Roman" w:hAnsi="Times New Roman"/>
          <w:lang w:val="en-US"/>
        </w:rPr>
      </w:pPr>
      <w:r w:rsidRPr="004C16E7">
        <w:rPr>
          <w:rFonts w:ascii="Times New Roman" w:hAnsi="Times New Roman"/>
          <w:lang w:val="en-US"/>
        </w:rPr>
        <w:t>The stakeholder consultation encouraged buy-in and ownership of the project, auguring well for its sustainability.</w:t>
      </w:r>
    </w:p>
    <w:p w:rsidR="0072786F" w:rsidRPr="004C16E7" w:rsidRDefault="0072786F" w:rsidP="00B73644">
      <w:pPr>
        <w:pStyle w:val="ListParagraph"/>
        <w:numPr>
          <w:ilvl w:val="0"/>
          <w:numId w:val="6"/>
        </w:numPr>
        <w:spacing w:after="0" w:line="240" w:lineRule="auto"/>
        <w:jc w:val="both"/>
        <w:rPr>
          <w:rFonts w:ascii="Times New Roman" w:hAnsi="Times New Roman"/>
          <w:lang w:val="en-US"/>
        </w:rPr>
      </w:pPr>
      <w:r w:rsidRPr="004C16E7">
        <w:rPr>
          <w:rFonts w:ascii="Times New Roman" w:hAnsi="Times New Roman"/>
          <w:lang w:val="en-US"/>
        </w:rPr>
        <w:t>This sector is highly vulnerable to the impacts of natural disasters, climate change and factors such as transport and fuel costs.  The fishing stock is being reduced through rising ocean temperatures, which also leads to coral bleaching</w:t>
      </w:r>
      <w:proofErr w:type="gramStart"/>
      <w:r w:rsidRPr="004C16E7">
        <w:rPr>
          <w:rFonts w:ascii="Times New Roman" w:hAnsi="Times New Roman"/>
          <w:lang w:val="en-US"/>
        </w:rPr>
        <w:t>..</w:t>
      </w:r>
      <w:proofErr w:type="gramEnd"/>
      <w:r w:rsidRPr="004C16E7">
        <w:rPr>
          <w:rFonts w:ascii="Times New Roman" w:hAnsi="Times New Roman"/>
          <w:lang w:val="en-US"/>
        </w:rPr>
        <w:t xml:space="preserve"> </w:t>
      </w:r>
    </w:p>
    <w:p w:rsidR="0072786F" w:rsidRPr="004C16E7" w:rsidRDefault="0072786F" w:rsidP="005917B7">
      <w:pPr>
        <w:spacing w:after="0" w:line="240" w:lineRule="auto"/>
        <w:jc w:val="both"/>
        <w:rPr>
          <w:rFonts w:ascii="Times New Roman" w:hAnsi="Times New Roman"/>
          <w:lang w:val="en-US"/>
        </w:rPr>
      </w:pPr>
    </w:p>
    <w:p w:rsidR="006110D6" w:rsidRPr="004C16E7" w:rsidRDefault="006110D6" w:rsidP="005917B7">
      <w:pPr>
        <w:spacing w:after="0" w:line="240" w:lineRule="auto"/>
        <w:jc w:val="both"/>
        <w:rPr>
          <w:rFonts w:ascii="Times New Roman" w:hAnsi="Times New Roman"/>
          <w:b/>
          <w:lang w:val="en-US"/>
        </w:rPr>
      </w:pPr>
    </w:p>
    <w:p w:rsidR="009D5B6B" w:rsidRDefault="009D5B6B" w:rsidP="005917B7">
      <w:pPr>
        <w:spacing w:after="0" w:line="240" w:lineRule="auto"/>
        <w:jc w:val="both"/>
        <w:rPr>
          <w:ins w:id="8" w:author="Kahlil Lewis-Smith" w:date="2011-02-04T18:50:00Z"/>
          <w:rFonts w:ascii="Times New Roman" w:hAnsi="Times New Roman"/>
          <w:b/>
          <w:lang w:val="en-US"/>
        </w:rPr>
      </w:pPr>
    </w:p>
    <w:p w:rsidR="009D5B6B" w:rsidRDefault="009D5B6B" w:rsidP="005917B7">
      <w:pPr>
        <w:spacing w:after="0" w:line="240" w:lineRule="auto"/>
        <w:jc w:val="both"/>
        <w:rPr>
          <w:ins w:id="9" w:author="Kahlil Lewis-Smith" w:date="2011-02-04T18:50:00Z"/>
          <w:rFonts w:ascii="Times New Roman" w:hAnsi="Times New Roman"/>
          <w:b/>
          <w:lang w:val="en-US"/>
        </w:rPr>
      </w:pPr>
    </w:p>
    <w:p w:rsidR="009D5B6B" w:rsidRDefault="009D5B6B" w:rsidP="005917B7">
      <w:pPr>
        <w:spacing w:after="0" w:line="240" w:lineRule="auto"/>
        <w:jc w:val="both"/>
        <w:rPr>
          <w:ins w:id="10" w:author="Kahlil Lewis-Smith" w:date="2011-02-04T18:50:00Z"/>
          <w:rFonts w:ascii="Times New Roman" w:hAnsi="Times New Roman"/>
          <w:b/>
          <w:lang w:val="en-US"/>
        </w:rPr>
      </w:pP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lastRenderedPageBreak/>
        <w:t>6.</w:t>
      </w:r>
      <w:r w:rsidRPr="004C16E7">
        <w:rPr>
          <w:rFonts w:ascii="Times New Roman" w:hAnsi="Times New Roman"/>
          <w:b/>
          <w:lang w:val="en-US"/>
        </w:rPr>
        <w:tab/>
        <w:t>Results Achieved</w:t>
      </w:r>
    </w:p>
    <w:p w:rsidR="0072786F" w:rsidRPr="004C16E7" w:rsidRDefault="0072786F" w:rsidP="005917B7">
      <w:pPr>
        <w:spacing w:after="0" w:line="240" w:lineRule="auto"/>
        <w:jc w:val="both"/>
        <w:rPr>
          <w:rFonts w:ascii="Times New Roman" w:hAnsi="Times New Roman"/>
          <w:b/>
          <w:lang w:val="en-US"/>
        </w:rPr>
      </w:pP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 xml:space="preserve">Grenada graduated to the List I countries </w:t>
      </w:r>
      <w:r w:rsidRPr="004C16E7" w:rsidDel="00F54BE2">
        <w:rPr>
          <w:rFonts w:ascii="Times New Roman" w:hAnsi="Times New Roman"/>
          <w:lang w:val="en-US"/>
        </w:rPr>
        <w:t>that can</w:t>
      </w:r>
      <w:r w:rsidRPr="004C16E7">
        <w:rPr>
          <w:rFonts w:ascii="Times New Roman" w:hAnsi="Times New Roman"/>
          <w:lang w:val="en-US"/>
        </w:rPr>
        <w:t xml:space="preserve"> export fish and fishery products to the EU. </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Modern legislation for Fish and Fishery Products Regulations was developed.</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 xml:space="preserve">Two fisheries officers received training in HACCP. </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Two certified HACCP and quality auditors were trained.</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 xml:space="preserve">195 fishermen, boat owners and captains from the island dependencies of </w:t>
      </w:r>
      <w:proofErr w:type="spellStart"/>
      <w:r w:rsidRPr="004C16E7">
        <w:rPr>
          <w:rFonts w:ascii="Times New Roman" w:hAnsi="Times New Roman"/>
          <w:lang w:val="en-US"/>
        </w:rPr>
        <w:t>Carriacou</w:t>
      </w:r>
      <w:proofErr w:type="spellEnd"/>
      <w:r w:rsidRPr="004C16E7">
        <w:rPr>
          <w:rFonts w:ascii="Times New Roman" w:hAnsi="Times New Roman"/>
          <w:lang w:val="en-US"/>
        </w:rPr>
        <w:t xml:space="preserve"> and Petite Martinique were trained in HACCP. </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275 fishermen, vendors, plant workers, boat owners and market staff from the mainland trained in HACCP, Sanitation Standard Operating Procedures (SSOP)</w:t>
      </w:r>
      <w:r w:rsidR="00A2750A" w:rsidRPr="004C16E7">
        <w:rPr>
          <w:rStyle w:val="FootnoteReference"/>
          <w:rFonts w:ascii="Times New Roman" w:hAnsi="Times New Roman"/>
          <w:lang w:val="en-US"/>
        </w:rPr>
        <w:footnoteReference w:id="4"/>
      </w:r>
      <w:r w:rsidRPr="004C16E7">
        <w:rPr>
          <w:rFonts w:ascii="Times New Roman" w:hAnsi="Times New Roman"/>
          <w:lang w:val="en-US"/>
        </w:rPr>
        <w:t xml:space="preserve"> and European regulations for fishery products.</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 xml:space="preserve">Improved capacity of the fishermen to apply best practices in their operations. </w:t>
      </w:r>
    </w:p>
    <w:p w:rsidR="0072786F" w:rsidRPr="004C16E7" w:rsidRDefault="0072786F" w:rsidP="00B73644">
      <w:pPr>
        <w:pStyle w:val="ListParagraph"/>
        <w:numPr>
          <w:ilvl w:val="0"/>
          <w:numId w:val="7"/>
        </w:numPr>
        <w:spacing w:after="0" w:line="240" w:lineRule="auto"/>
        <w:jc w:val="both"/>
        <w:rPr>
          <w:rFonts w:ascii="Times New Roman" w:hAnsi="Times New Roman"/>
          <w:lang w:val="en-US"/>
        </w:rPr>
      </w:pPr>
      <w:r w:rsidRPr="004C16E7">
        <w:rPr>
          <w:rFonts w:ascii="Times New Roman" w:hAnsi="Times New Roman"/>
          <w:lang w:val="en-US"/>
        </w:rPr>
        <w:t>Equipped testing laboratory.</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t>7.</w:t>
      </w:r>
      <w:r w:rsidRPr="004C16E7">
        <w:rPr>
          <w:rFonts w:ascii="Times New Roman" w:hAnsi="Times New Roman"/>
          <w:b/>
          <w:lang w:val="en-US"/>
        </w:rPr>
        <w:tab/>
        <w:t>Lessons Learned</w:t>
      </w:r>
    </w:p>
    <w:p w:rsidR="0072786F" w:rsidRPr="004C16E7" w:rsidRDefault="0072786F" w:rsidP="005917B7">
      <w:pPr>
        <w:spacing w:after="0" w:line="240" w:lineRule="auto"/>
        <w:jc w:val="both"/>
        <w:rPr>
          <w:rFonts w:ascii="Times New Roman" w:hAnsi="Times New Roman"/>
          <w:b/>
          <w:lang w:val="en-US"/>
        </w:rPr>
      </w:pPr>
    </w:p>
    <w:p w:rsidR="0072786F" w:rsidRPr="004C16E7" w:rsidRDefault="0072786F" w:rsidP="005917B7">
      <w:pPr>
        <w:spacing w:after="0" w:line="240" w:lineRule="auto"/>
        <w:jc w:val="both"/>
        <w:rPr>
          <w:rFonts w:ascii="Times New Roman" w:hAnsi="Times New Roman"/>
          <w:lang w:val="en-US"/>
        </w:rPr>
      </w:pPr>
      <w:r w:rsidRPr="004C16E7">
        <w:rPr>
          <w:rFonts w:ascii="Times New Roman" w:hAnsi="Times New Roman"/>
          <w:lang w:val="en-US"/>
        </w:rPr>
        <w:t>Critical to the success of this project was the legislative and policy agenda for the fishing sector, which formed part of the conditionality imposed by the EU. The Grenadian government’s early and continued support through policy statements was important</w:t>
      </w:r>
      <w:r w:rsidR="005B5B5D" w:rsidRPr="004C16E7">
        <w:rPr>
          <w:rFonts w:ascii="Times New Roman" w:hAnsi="Times New Roman"/>
          <w:lang w:val="en-US"/>
        </w:rPr>
        <w:t xml:space="preserve"> for the implementation of the project</w:t>
      </w:r>
      <w:r w:rsidRPr="004C16E7">
        <w:rPr>
          <w:rFonts w:ascii="Times New Roman" w:hAnsi="Times New Roman"/>
          <w:lang w:val="en-US"/>
        </w:rPr>
        <w:t xml:space="preserve">.  In addition, the stakeholder consultation and perceived benefits by all persons involved in the fishing sector contributed to its success to date.  </w:t>
      </w:r>
    </w:p>
    <w:p w:rsidR="0072786F" w:rsidRPr="004C16E7" w:rsidRDefault="0072786F" w:rsidP="005917B7">
      <w:pPr>
        <w:spacing w:after="0" w:line="240" w:lineRule="auto"/>
        <w:jc w:val="both"/>
        <w:rPr>
          <w:rFonts w:ascii="Times New Roman" w:hAnsi="Times New Roman"/>
          <w:b/>
          <w:lang w:val="en-US"/>
        </w:rPr>
      </w:pPr>
    </w:p>
    <w:p w:rsidR="0072786F" w:rsidRPr="004C16E7" w:rsidRDefault="0072786F" w:rsidP="005917B7">
      <w:pPr>
        <w:spacing w:after="0" w:line="240" w:lineRule="auto"/>
        <w:jc w:val="both"/>
        <w:rPr>
          <w:rFonts w:ascii="Times New Roman" w:hAnsi="Times New Roman"/>
          <w:b/>
          <w:lang w:val="en-US"/>
        </w:rPr>
      </w:pPr>
    </w:p>
    <w:p w:rsidR="0072786F" w:rsidRPr="004C16E7" w:rsidRDefault="0072786F" w:rsidP="005917B7">
      <w:pPr>
        <w:spacing w:after="0" w:line="240" w:lineRule="auto"/>
        <w:jc w:val="both"/>
        <w:rPr>
          <w:rFonts w:ascii="Times New Roman" w:hAnsi="Times New Roman"/>
          <w:b/>
          <w:lang w:val="en-US"/>
        </w:rPr>
      </w:pPr>
      <w:r w:rsidRPr="004C16E7">
        <w:rPr>
          <w:rFonts w:ascii="Times New Roman" w:hAnsi="Times New Roman"/>
          <w:b/>
          <w:lang w:val="en-US"/>
        </w:rPr>
        <w:t>8.</w:t>
      </w:r>
      <w:r w:rsidRPr="004C16E7">
        <w:rPr>
          <w:rFonts w:ascii="Times New Roman" w:hAnsi="Times New Roman"/>
          <w:b/>
          <w:lang w:val="en-US"/>
        </w:rPr>
        <w:tab/>
        <w:t>Conclusions</w:t>
      </w:r>
    </w:p>
    <w:p w:rsidR="0072786F" w:rsidRPr="004C16E7" w:rsidRDefault="0072786F" w:rsidP="005917B7">
      <w:pPr>
        <w:spacing w:after="0" w:line="240" w:lineRule="auto"/>
        <w:jc w:val="both"/>
        <w:rPr>
          <w:rFonts w:ascii="Times New Roman" w:hAnsi="Times New Roman"/>
          <w:lang w:val="en-US"/>
        </w:rPr>
      </w:pPr>
    </w:p>
    <w:p w:rsidR="0072786F" w:rsidRPr="004C16E7" w:rsidRDefault="0072786F" w:rsidP="005917B7">
      <w:pPr>
        <w:spacing w:after="0" w:line="240" w:lineRule="auto"/>
        <w:jc w:val="both"/>
        <w:rPr>
          <w:rFonts w:ascii="Times New Roman" w:hAnsi="Times New Roman"/>
          <w:lang w:val="en-US"/>
        </w:rPr>
      </w:pPr>
      <w:r w:rsidRPr="004C16E7">
        <w:rPr>
          <w:rFonts w:ascii="Times New Roman" w:hAnsi="Times New Roman"/>
          <w:lang w:val="en-US"/>
        </w:rPr>
        <w:t>Grenada is striving to increase exports of quality fish products to new and existing markets.  Increased production of fish products can have knock-on effects as it creates new opportunities for new value-added products such as smoked and salted fish produced in rural communities, thereby stimulating economic development and generating income for the country.  The EU project addressed the broader issue of supply constraints; with the improvement in quality standards</w:t>
      </w:r>
      <w:r w:rsidR="00FC1552" w:rsidRPr="004C16E7">
        <w:rPr>
          <w:rFonts w:ascii="Times New Roman" w:hAnsi="Times New Roman"/>
          <w:lang w:val="en-US"/>
        </w:rPr>
        <w:t xml:space="preserve"> of artisanal fisher</w:t>
      </w:r>
      <w:r w:rsidR="006D5660">
        <w:rPr>
          <w:rFonts w:ascii="Times New Roman" w:hAnsi="Times New Roman"/>
          <w:lang w:val="en-US"/>
        </w:rPr>
        <w:t xml:space="preserve"> communities</w:t>
      </w:r>
      <w:r w:rsidRPr="004C16E7">
        <w:rPr>
          <w:rFonts w:ascii="Times New Roman" w:hAnsi="Times New Roman"/>
          <w:lang w:val="en-US"/>
        </w:rPr>
        <w:t xml:space="preserve">, additional quality supplies can be purchased from this new reliable source to increase the production and exports of fish. </w:t>
      </w:r>
    </w:p>
    <w:sectPr w:rsidR="0072786F" w:rsidRPr="004C16E7" w:rsidSect="008E0B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32C" w:rsidRDefault="00F4232C" w:rsidP="00172119">
      <w:pPr>
        <w:spacing w:after="0" w:line="240" w:lineRule="auto"/>
      </w:pPr>
      <w:r>
        <w:separator/>
      </w:r>
    </w:p>
  </w:endnote>
  <w:endnote w:type="continuationSeparator" w:id="0">
    <w:p w:rsidR="00F4232C" w:rsidRDefault="00F4232C" w:rsidP="00172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32C" w:rsidRDefault="00F4232C" w:rsidP="00172119">
      <w:pPr>
        <w:spacing w:after="0" w:line="240" w:lineRule="auto"/>
      </w:pPr>
      <w:r>
        <w:separator/>
      </w:r>
    </w:p>
  </w:footnote>
  <w:footnote w:type="continuationSeparator" w:id="0">
    <w:p w:rsidR="00F4232C" w:rsidRDefault="00F4232C" w:rsidP="00172119">
      <w:pPr>
        <w:spacing w:after="0" w:line="240" w:lineRule="auto"/>
      </w:pPr>
      <w:r>
        <w:continuationSeparator/>
      </w:r>
    </w:p>
  </w:footnote>
  <w:footnote w:id="1">
    <w:p w:rsidR="005B5B5D" w:rsidRPr="005B5B5D" w:rsidRDefault="005B5B5D" w:rsidP="005B5B5D">
      <w:pPr>
        <w:pStyle w:val="FootnoteText"/>
        <w:jc w:val="both"/>
        <w:rPr>
          <w:rFonts w:ascii="Times New Roman" w:hAnsi="Times New Roman"/>
        </w:rPr>
      </w:pPr>
      <w:r w:rsidRPr="005B5B5D">
        <w:rPr>
          <w:rStyle w:val="FootnoteReference"/>
          <w:rFonts w:ascii="Times New Roman" w:hAnsi="Times New Roman"/>
        </w:rPr>
        <w:footnoteRef/>
      </w:r>
      <w:r w:rsidRPr="005B5B5D">
        <w:rPr>
          <w:rFonts w:ascii="Times New Roman" w:hAnsi="Times New Roman"/>
        </w:rPr>
        <w:t xml:space="preserve"> HACCP </w:t>
      </w:r>
      <w:r w:rsidRPr="005B5B5D">
        <w:rPr>
          <w:rStyle w:val="apple-style-span"/>
          <w:rFonts w:ascii="Times New Roman" w:hAnsi="Times New Roman"/>
        </w:rPr>
        <w:t>is a systematic preventive approach to</w:t>
      </w:r>
      <w:r w:rsidRPr="005B5B5D">
        <w:rPr>
          <w:rStyle w:val="apple-converted-space"/>
          <w:rFonts w:ascii="Times New Roman" w:hAnsi="Times New Roman"/>
        </w:rPr>
        <w:t> </w:t>
      </w:r>
      <w:r w:rsidRPr="005B5B5D">
        <w:rPr>
          <w:rStyle w:val="apple-style-span"/>
          <w:rFonts w:ascii="Times New Roman" w:hAnsi="Times New Roman"/>
        </w:rPr>
        <w:t>food safety and pharmaceutical safety that addresses physical,</w:t>
      </w:r>
      <w:r w:rsidRPr="005B5B5D">
        <w:rPr>
          <w:rStyle w:val="apple-converted-space"/>
          <w:rFonts w:ascii="Times New Roman" w:hAnsi="Times New Roman"/>
        </w:rPr>
        <w:t> </w:t>
      </w:r>
      <w:r w:rsidRPr="005B5B5D">
        <w:rPr>
          <w:rStyle w:val="apple-style-span"/>
          <w:rFonts w:ascii="Times New Roman" w:hAnsi="Times New Roman"/>
        </w:rPr>
        <w:t>chemical, and</w:t>
      </w:r>
      <w:r w:rsidRPr="005B5B5D">
        <w:rPr>
          <w:rStyle w:val="apple-converted-space"/>
          <w:rFonts w:ascii="Times New Roman" w:hAnsi="Times New Roman"/>
        </w:rPr>
        <w:t> </w:t>
      </w:r>
      <w:r w:rsidRPr="005B5B5D">
        <w:rPr>
          <w:rStyle w:val="apple-style-span"/>
          <w:rFonts w:ascii="Times New Roman" w:hAnsi="Times New Roman"/>
        </w:rPr>
        <w:t>biological</w:t>
      </w:r>
      <w:r w:rsidRPr="005B5B5D">
        <w:rPr>
          <w:rStyle w:val="apple-converted-space"/>
          <w:rFonts w:ascii="Times New Roman" w:hAnsi="Times New Roman"/>
        </w:rPr>
        <w:t> </w:t>
      </w:r>
      <w:r w:rsidRPr="005B5B5D">
        <w:rPr>
          <w:rStyle w:val="apple-style-span"/>
          <w:rFonts w:ascii="Times New Roman" w:hAnsi="Times New Roman"/>
        </w:rPr>
        <w:t>hazards as a means of prevention rather than finished product inspection.</w:t>
      </w:r>
      <w:r w:rsidRPr="005B5B5D">
        <w:rPr>
          <w:rStyle w:val="apple-converted-space"/>
          <w:rFonts w:ascii="Times New Roman" w:hAnsi="Times New Roman"/>
        </w:rPr>
        <w:t> </w:t>
      </w:r>
    </w:p>
  </w:footnote>
  <w:footnote w:id="2">
    <w:p w:rsidR="0072786F" w:rsidRDefault="0072786F" w:rsidP="00172119">
      <w:pPr>
        <w:pStyle w:val="FootnoteText"/>
        <w:jc w:val="both"/>
      </w:pPr>
      <w:r w:rsidRPr="00172119">
        <w:rPr>
          <w:rStyle w:val="FootnoteReference"/>
          <w:rFonts w:ascii="Times New Roman" w:hAnsi="Times New Roman"/>
        </w:rPr>
        <w:footnoteRef/>
      </w:r>
      <w:r w:rsidRPr="00172119">
        <w:rPr>
          <w:rFonts w:ascii="Times New Roman" w:hAnsi="Times New Roman"/>
        </w:rPr>
        <w:t xml:space="preserve"> The SFP Program started in 2002 as a support mechanism for helping </w:t>
      </w:r>
      <w:r w:rsidRPr="00172119">
        <w:rPr>
          <w:rStyle w:val="apple-style-span"/>
          <w:rFonts w:ascii="Times New Roman" w:hAnsi="Times New Roman"/>
        </w:rPr>
        <w:t>third countries meet EU regulations for fishery products.  The program finances activities in the Group of African, Caribbean and Pacific States (ACP) and in the Overseas Countries and Territories (OCT) of The Netherlands and the United Kingdom.</w:t>
      </w:r>
    </w:p>
  </w:footnote>
  <w:footnote w:id="3">
    <w:p w:rsidR="00FB7D6C" w:rsidRPr="000D21E7" w:rsidRDefault="00FB7D6C">
      <w:pPr>
        <w:pStyle w:val="FootnoteText"/>
        <w:rPr>
          <w:lang w:val="en-US"/>
        </w:rPr>
      </w:pPr>
      <w:r>
        <w:rPr>
          <w:rStyle w:val="FootnoteReference"/>
        </w:rPr>
        <w:footnoteRef/>
      </w:r>
      <w:r>
        <w:t xml:space="preserve"> </w:t>
      </w:r>
      <w:r w:rsidRPr="00FB7D6C">
        <w:t>International Commission for the Conservation of Atlantic Tunas</w:t>
      </w:r>
    </w:p>
  </w:footnote>
  <w:footnote w:id="4">
    <w:p w:rsidR="00A2750A" w:rsidRPr="00A2750A" w:rsidRDefault="00A2750A">
      <w:pPr>
        <w:pStyle w:val="FootnoteText"/>
        <w:rPr>
          <w:rFonts w:ascii="Times New Roman" w:hAnsi="Times New Roman"/>
          <w:lang w:val="en-US"/>
        </w:rPr>
      </w:pPr>
      <w:r w:rsidRPr="00A2750A">
        <w:rPr>
          <w:rStyle w:val="FootnoteReference"/>
          <w:rFonts w:ascii="Times New Roman" w:hAnsi="Times New Roman"/>
        </w:rPr>
        <w:footnoteRef/>
      </w:r>
      <w:r w:rsidRPr="00A2750A">
        <w:rPr>
          <w:rFonts w:ascii="Times New Roman" w:hAnsi="Times New Roman"/>
        </w:rPr>
        <w:t xml:space="preserve"> SSOP are</w:t>
      </w:r>
      <w:r w:rsidRPr="00A2750A">
        <w:rPr>
          <w:rStyle w:val="apple-style-span"/>
          <w:rFonts w:ascii="Times New Roman" w:hAnsi="Times New Roman"/>
        </w:rPr>
        <w:t xml:space="preserve"> the</w:t>
      </w:r>
      <w:r w:rsidRPr="00A2750A">
        <w:rPr>
          <w:rStyle w:val="apple-converted-space"/>
          <w:rFonts w:ascii="Times New Roman" w:hAnsi="Times New Roman"/>
        </w:rPr>
        <w:t> </w:t>
      </w:r>
      <w:hyperlink r:id="rId1" w:tooltip="Sanitation" w:history="1">
        <w:r w:rsidRPr="00A2750A">
          <w:rPr>
            <w:rStyle w:val="Hyperlink"/>
            <w:rFonts w:ascii="Times New Roman" w:hAnsi="Times New Roman"/>
            <w:color w:val="auto"/>
            <w:u w:val="none"/>
          </w:rPr>
          <w:t>sanitation</w:t>
        </w:r>
      </w:hyperlink>
      <w:r w:rsidRPr="00A2750A">
        <w:rPr>
          <w:rStyle w:val="apple-converted-space"/>
          <w:rFonts w:ascii="Times New Roman" w:hAnsi="Times New Roman"/>
        </w:rPr>
        <w:t> </w:t>
      </w:r>
      <w:r w:rsidRPr="00A2750A">
        <w:rPr>
          <w:rStyle w:val="apple-style-span"/>
          <w:rFonts w:ascii="Times New Roman" w:hAnsi="Times New Roman"/>
        </w:rPr>
        <w:t>procedures in food production plants which are required by the</w:t>
      </w:r>
      <w:r w:rsidRPr="00A2750A">
        <w:rPr>
          <w:rStyle w:val="apple-converted-space"/>
          <w:rFonts w:ascii="Times New Roman" w:hAnsi="Times New Roman"/>
        </w:rPr>
        <w:t> </w:t>
      </w:r>
      <w:hyperlink r:id="rId2" w:tooltip="Food Safety and Inspection Service" w:history="1">
        <w:r w:rsidRPr="00A2750A">
          <w:rPr>
            <w:rStyle w:val="Hyperlink"/>
            <w:rFonts w:ascii="Times New Roman" w:hAnsi="Times New Roman"/>
            <w:color w:val="auto"/>
            <w:u w:val="none"/>
          </w:rPr>
          <w:t>Food Safety and Inspection Service</w:t>
        </w:r>
      </w:hyperlink>
      <w:r w:rsidRPr="00A2750A">
        <w:rPr>
          <w:rStyle w:val="apple-converted-space"/>
          <w:rFonts w:ascii="Times New Roman" w:hAnsi="Times New Roman"/>
        </w:rPr>
        <w:t> </w:t>
      </w:r>
      <w:r w:rsidRPr="00A2750A">
        <w:rPr>
          <w:rStyle w:val="apple-style-span"/>
          <w:rFonts w:ascii="Times New Roman" w:hAnsi="Times New Roman"/>
        </w:rPr>
        <w:t>of the</w:t>
      </w:r>
      <w:r w:rsidRPr="00A2750A">
        <w:rPr>
          <w:rStyle w:val="apple-converted-space"/>
          <w:rFonts w:ascii="Times New Roman" w:hAnsi="Times New Roman"/>
        </w:rPr>
        <w:t> </w:t>
      </w:r>
      <w:r w:rsidRPr="00A2750A">
        <w:rPr>
          <w:rStyle w:val="apple-style-span"/>
          <w:rFonts w:ascii="Times New Roman" w:hAnsi="Times New Roman"/>
        </w:rPr>
        <w:t xml:space="preserve">U.S. Department of Agriculture; it is one of the prerequisite programs of HACCP.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DC0"/>
    <w:multiLevelType w:val="hybridMultilevel"/>
    <w:tmpl w:val="7A7EA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075224"/>
    <w:multiLevelType w:val="hybridMultilevel"/>
    <w:tmpl w:val="E612B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E5A5E"/>
    <w:multiLevelType w:val="hybridMultilevel"/>
    <w:tmpl w:val="75C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109EA"/>
    <w:multiLevelType w:val="hybridMultilevel"/>
    <w:tmpl w:val="27F2C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673C6"/>
    <w:multiLevelType w:val="hybridMultilevel"/>
    <w:tmpl w:val="44ACDD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81A19CB"/>
    <w:multiLevelType w:val="hybridMultilevel"/>
    <w:tmpl w:val="DF90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24520"/>
    <w:multiLevelType w:val="hybridMultilevel"/>
    <w:tmpl w:val="42A2AA7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6D774E65"/>
    <w:multiLevelType w:val="hybridMultilevel"/>
    <w:tmpl w:val="5538DF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9325618"/>
    <w:multiLevelType w:val="hybridMultilevel"/>
    <w:tmpl w:val="62A24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2"/>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08"/>
    <w:rsid w:val="00007746"/>
    <w:rsid w:val="000B1CEB"/>
    <w:rsid w:val="000D21E7"/>
    <w:rsid w:val="00106673"/>
    <w:rsid w:val="001130E2"/>
    <w:rsid w:val="00125A60"/>
    <w:rsid w:val="00172119"/>
    <w:rsid w:val="001C3BC2"/>
    <w:rsid w:val="001D7FD4"/>
    <w:rsid w:val="002167BB"/>
    <w:rsid w:val="00225D60"/>
    <w:rsid w:val="00243FF4"/>
    <w:rsid w:val="00245AB9"/>
    <w:rsid w:val="002A64BF"/>
    <w:rsid w:val="002D2A28"/>
    <w:rsid w:val="003E36D4"/>
    <w:rsid w:val="0040343B"/>
    <w:rsid w:val="004214EE"/>
    <w:rsid w:val="00467FED"/>
    <w:rsid w:val="004B0408"/>
    <w:rsid w:val="004C16E7"/>
    <w:rsid w:val="004D2401"/>
    <w:rsid w:val="0058610A"/>
    <w:rsid w:val="005917B7"/>
    <w:rsid w:val="005B5B5D"/>
    <w:rsid w:val="005F5897"/>
    <w:rsid w:val="00604109"/>
    <w:rsid w:val="0060721A"/>
    <w:rsid w:val="006110D6"/>
    <w:rsid w:val="0068301A"/>
    <w:rsid w:val="006A345C"/>
    <w:rsid w:val="006D5660"/>
    <w:rsid w:val="0072786F"/>
    <w:rsid w:val="00752F0A"/>
    <w:rsid w:val="00757948"/>
    <w:rsid w:val="007863EC"/>
    <w:rsid w:val="007A04FA"/>
    <w:rsid w:val="007A432D"/>
    <w:rsid w:val="0088036B"/>
    <w:rsid w:val="008E0B94"/>
    <w:rsid w:val="00920FD3"/>
    <w:rsid w:val="009C68B2"/>
    <w:rsid w:val="009D5B6B"/>
    <w:rsid w:val="00A139BF"/>
    <w:rsid w:val="00A2192B"/>
    <w:rsid w:val="00A2750A"/>
    <w:rsid w:val="00A31518"/>
    <w:rsid w:val="00A423EF"/>
    <w:rsid w:val="00B02E0A"/>
    <w:rsid w:val="00B73644"/>
    <w:rsid w:val="00C51358"/>
    <w:rsid w:val="00D2432A"/>
    <w:rsid w:val="00D71400"/>
    <w:rsid w:val="00E11AD8"/>
    <w:rsid w:val="00E860DB"/>
    <w:rsid w:val="00F4232C"/>
    <w:rsid w:val="00F47F52"/>
    <w:rsid w:val="00F54BE2"/>
    <w:rsid w:val="00F8449E"/>
    <w:rsid w:val="00F96A52"/>
    <w:rsid w:val="00FB7D6C"/>
    <w:rsid w:val="00FC15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9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B0408"/>
    <w:pPr>
      <w:ind w:left="720"/>
      <w:contextualSpacing/>
    </w:pPr>
  </w:style>
  <w:style w:type="paragraph" w:styleId="NoSpacing">
    <w:name w:val="No Spacing"/>
    <w:uiPriority w:val="99"/>
    <w:semiHidden/>
    <w:qFormat/>
    <w:rsid w:val="0068301A"/>
    <w:rPr>
      <w:sz w:val="22"/>
      <w:szCs w:val="22"/>
      <w:lang w:val="en-029" w:eastAsia="en-029"/>
    </w:rPr>
  </w:style>
  <w:style w:type="character" w:styleId="Hyperlink">
    <w:name w:val="Hyperlink"/>
    <w:basedOn w:val="DefaultParagraphFont"/>
    <w:uiPriority w:val="99"/>
    <w:rsid w:val="005917B7"/>
    <w:rPr>
      <w:rFonts w:cs="Times New Roman"/>
      <w:color w:val="0000FF"/>
      <w:u w:val="single"/>
    </w:rPr>
  </w:style>
  <w:style w:type="paragraph" w:styleId="BalloonText">
    <w:name w:val="Balloon Text"/>
    <w:basedOn w:val="Normal"/>
    <w:link w:val="BalloonTextChar"/>
    <w:uiPriority w:val="99"/>
    <w:semiHidden/>
    <w:rsid w:val="009C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68B2"/>
    <w:rPr>
      <w:rFonts w:ascii="Tahoma" w:hAnsi="Tahoma" w:cs="Tahoma"/>
      <w:sz w:val="16"/>
    </w:rPr>
  </w:style>
  <w:style w:type="character" w:customStyle="1" w:styleId="apple-style-span">
    <w:name w:val="apple-style-span"/>
    <w:basedOn w:val="DefaultParagraphFont"/>
    <w:rsid w:val="00172119"/>
    <w:rPr>
      <w:rFonts w:cs="Times New Roman"/>
    </w:rPr>
  </w:style>
  <w:style w:type="paragraph" w:styleId="FootnoteText">
    <w:name w:val="footnote text"/>
    <w:basedOn w:val="Normal"/>
    <w:link w:val="FootnoteTextChar"/>
    <w:uiPriority w:val="99"/>
    <w:semiHidden/>
    <w:rsid w:val="00172119"/>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72119"/>
    <w:rPr>
      <w:rFonts w:cs="Times New Roman"/>
      <w:sz w:val="20"/>
    </w:rPr>
  </w:style>
  <w:style w:type="character" w:styleId="FootnoteReference">
    <w:name w:val="footnote reference"/>
    <w:basedOn w:val="DefaultParagraphFont"/>
    <w:uiPriority w:val="99"/>
    <w:semiHidden/>
    <w:rsid w:val="00172119"/>
    <w:rPr>
      <w:rFonts w:cs="Times New Roman"/>
      <w:vertAlign w:val="superscript"/>
    </w:rPr>
  </w:style>
  <w:style w:type="character" w:styleId="CommentReference">
    <w:name w:val="annotation reference"/>
    <w:basedOn w:val="DefaultParagraphFont"/>
    <w:uiPriority w:val="99"/>
    <w:semiHidden/>
    <w:rsid w:val="00B73644"/>
    <w:rPr>
      <w:rFonts w:cs="Times New Roman"/>
      <w:sz w:val="16"/>
    </w:rPr>
  </w:style>
  <w:style w:type="paragraph" w:styleId="CommentText">
    <w:name w:val="annotation text"/>
    <w:basedOn w:val="Normal"/>
    <w:link w:val="CommentTextChar"/>
    <w:uiPriority w:val="99"/>
    <w:semiHidden/>
    <w:rsid w:val="00B7364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73644"/>
    <w:rPr>
      <w:rFonts w:cs="Times New Roman"/>
      <w:sz w:val="20"/>
    </w:rPr>
  </w:style>
  <w:style w:type="paragraph" w:styleId="CommentSubject">
    <w:name w:val="annotation subject"/>
    <w:basedOn w:val="CommentText"/>
    <w:next w:val="CommentText"/>
    <w:link w:val="CommentSubjectChar"/>
    <w:uiPriority w:val="99"/>
    <w:semiHidden/>
    <w:rsid w:val="00B73644"/>
    <w:rPr>
      <w:b/>
      <w:bCs/>
    </w:rPr>
  </w:style>
  <w:style w:type="character" w:customStyle="1" w:styleId="CommentSubjectChar">
    <w:name w:val="Comment Subject Char"/>
    <w:basedOn w:val="CommentTextChar"/>
    <w:link w:val="CommentSubject"/>
    <w:uiPriority w:val="99"/>
    <w:semiHidden/>
    <w:locked/>
    <w:rsid w:val="00B73644"/>
    <w:rPr>
      <w:rFonts w:cs="Times New Roman"/>
      <w:b/>
      <w:bCs/>
      <w:sz w:val="20"/>
    </w:rPr>
  </w:style>
  <w:style w:type="character" w:customStyle="1" w:styleId="apple-converted-space">
    <w:name w:val="apple-converted-space"/>
    <w:basedOn w:val="DefaultParagraphFont"/>
    <w:rsid w:val="005B5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9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B0408"/>
    <w:pPr>
      <w:ind w:left="720"/>
      <w:contextualSpacing/>
    </w:pPr>
  </w:style>
  <w:style w:type="paragraph" w:styleId="NoSpacing">
    <w:name w:val="No Spacing"/>
    <w:uiPriority w:val="99"/>
    <w:semiHidden/>
    <w:qFormat/>
    <w:rsid w:val="0068301A"/>
    <w:rPr>
      <w:sz w:val="22"/>
      <w:szCs w:val="22"/>
      <w:lang w:val="en-029" w:eastAsia="en-029"/>
    </w:rPr>
  </w:style>
  <w:style w:type="character" w:styleId="Hyperlink">
    <w:name w:val="Hyperlink"/>
    <w:basedOn w:val="DefaultParagraphFont"/>
    <w:uiPriority w:val="99"/>
    <w:rsid w:val="005917B7"/>
    <w:rPr>
      <w:rFonts w:cs="Times New Roman"/>
      <w:color w:val="0000FF"/>
      <w:u w:val="single"/>
    </w:rPr>
  </w:style>
  <w:style w:type="paragraph" w:styleId="BalloonText">
    <w:name w:val="Balloon Text"/>
    <w:basedOn w:val="Normal"/>
    <w:link w:val="BalloonTextChar"/>
    <w:uiPriority w:val="99"/>
    <w:semiHidden/>
    <w:rsid w:val="009C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68B2"/>
    <w:rPr>
      <w:rFonts w:ascii="Tahoma" w:hAnsi="Tahoma" w:cs="Tahoma"/>
      <w:sz w:val="16"/>
    </w:rPr>
  </w:style>
  <w:style w:type="character" w:customStyle="1" w:styleId="apple-style-span">
    <w:name w:val="apple-style-span"/>
    <w:basedOn w:val="DefaultParagraphFont"/>
    <w:rsid w:val="00172119"/>
    <w:rPr>
      <w:rFonts w:cs="Times New Roman"/>
    </w:rPr>
  </w:style>
  <w:style w:type="paragraph" w:styleId="FootnoteText">
    <w:name w:val="footnote text"/>
    <w:basedOn w:val="Normal"/>
    <w:link w:val="FootnoteTextChar"/>
    <w:uiPriority w:val="99"/>
    <w:semiHidden/>
    <w:rsid w:val="00172119"/>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72119"/>
    <w:rPr>
      <w:rFonts w:cs="Times New Roman"/>
      <w:sz w:val="20"/>
    </w:rPr>
  </w:style>
  <w:style w:type="character" w:styleId="FootnoteReference">
    <w:name w:val="footnote reference"/>
    <w:basedOn w:val="DefaultParagraphFont"/>
    <w:uiPriority w:val="99"/>
    <w:semiHidden/>
    <w:rsid w:val="00172119"/>
    <w:rPr>
      <w:rFonts w:cs="Times New Roman"/>
      <w:vertAlign w:val="superscript"/>
    </w:rPr>
  </w:style>
  <w:style w:type="character" w:styleId="CommentReference">
    <w:name w:val="annotation reference"/>
    <w:basedOn w:val="DefaultParagraphFont"/>
    <w:uiPriority w:val="99"/>
    <w:semiHidden/>
    <w:rsid w:val="00B73644"/>
    <w:rPr>
      <w:rFonts w:cs="Times New Roman"/>
      <w:sz w:val="16"/>
    </w:rPr>
  </w:style>
  <w:style w:type="paragraph" w:styleId="CommentText">
    <w:name w:val="annotation text"/>
    <w:basedOn w:val="Normal"/>
    <w:link w:val="CommentTextChar"/>
    <w:uiPriority w:val="99"/>
    <w:semiHidden/>
    <w:rsid w:val="00B7364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73644"/>
    <w:rPr>
      <w:rFonts w:cs="Times New Roman"/>
      <w:sz w:val="20"/>
    </w:rPr>
  </w:style>
  <w:style w:type="paragraph" w:styleId="CommentSubject">
    <w:name w:val="annotation subject"/>
    <w:basedOn w:val="CommentText"/>
    <w:next w:val="CommentText"/>
    <w:link w:val="CommentSubjectChar"/>
    <w:uiPriority w:val="99"/>
    <w:semiHidden/>
    <w:rsid w:val="00B73644"/>
    <w:rPr>
      <w:b/>
      <w:bCs/>
    </w:rPr>
  </w:style>
  <w:style w:type="character" w:customStyle="1" w:styleId="CommentSubjectChar">
    <w:name w:val="Comment Subject Char"/>
    <w:basedOn w:val="CommentTextChar"/>
    <w:link w:val="CommentSubject"/>
    <w:uiPriority w:val="99"/>
    <w:semiHidden/>
    <w:locked/>
    <w:rsid w:val="00B73644"/>
    <w:rPr>
      <w:rFonts w:cs="Times New Roman"/>
      <w:b/>
      <w:bCs/>
      <w:sz w:val="20"/>
    </w:rPr>
  </w:style>
  <w:style w:type="character" w:customStyle="1" w:styleId="apple-converted-space">
    <w:name w:val="apple-converted-space"/>
    <w:basedOn w:val="DefaultParagraphFont"/>
    <w:rsid w:val="005B5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radegrenada@gmail.com" TargetMode="External"/><Relationship Id="rId4" Type="http://schemas.microsoft.com/office/2007/relationships/stylesWithEffects" Target="stylesWithEffects.xml"/><Relationship Id="rId9" Type="http://schemas.openxmlformats.org/officeDocument/2006/relationships/hyperlink" Target="mailto:tradegrenada@gov.gd"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Food_Safety_and_Inspection_Service" TargetMode="External"/><Relationship Id="rId1" Type="http://schemas.openxmlformats.org/officeDocument/2006/relationships/hyperlink" Target="http://en.wikipedia.org/wiki/San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erEn xmlns="2d30a33b-a646-41c3-9f34-b17fd4744bcf">
      <Value>2</Value>
    </PublisherEn>
    <RelatedDoc xmlns="2d30a33b-a646-41c3-9f34-b17fd4744bcf"/>
    <Keywords_en xmlns="2d30a33b-a646-41c3-9f34-b17fd4744bcf">
      <Value>59</Value>
    </Keywords_en>
    <TitleSP xmlns="4dc5663f-b0cc-4335-8804-873ae5cb782b">AID-FOR-TRADE CASE STORY - Improving the Quality of Fishery Products for Exports</TitleSP>
    <summary_fr xmlns="4dc5663f-b0cc-4335-8804-873ae5cb782b" xsi:nil="true"/>
    <IconOverlay xmlns="http://schemas.microsoft.com/sharepoint/v4" xsi:nil="true"/>
    <CategoryOfTheDocument_en xmlns="2d30a33b-a646-41c3-9f34-b17fd4744bcf"/>
    <Publication_date xmlns="2d30a33b-a646-41c3-9f34-b17fd4744bcf">2</Publication_date>
    <TypeOfTheDocument_en xmlns="2d30a33b-a646-41c3-9f34-b17fd4744bcf">
      <Value>5</Value>
    </TypeOfTheDocument_en>
    <summary_sp xmlns="4dc5663f-b0cc-4335-8804-873ae5cb782b" xsi:nil="true"/>
    <LanguageOfTheDocument xmlns="4dc5663f-b0cc-4335-8804-873ae5cb782b">
      <Value>EN</Value>
    </LanguageOfTheDocument>
    <TitleEN xmlns="4dc5663f-b0cc-4335-8804-873ae5cb782b">AID-FOR-TRADE CASE STORY - Improving the Quality of Fishery Products for Exports</TitleEN>
    <TitleFR xmlns="4dc5663f-b0cc-4335-8804-873ae5cb782b">AID-FOR-TRADE CASE STORY - Improving the Quality of Fishery Products for Exports</TitleFR>
    <Authors xmlns="4dc5663f-b0cc-4335-8804-873ae5cb782b">Trade and Export Development Division, Ministry of Foreign Affairs, Environment, Foreign Trade and Export Development</Authors>
    <summary_en xmlns="4dc5663f-b0cc-4335-8804-873ae5cb782b" xsi:nil="true"/>
    <Country_x0020__x0028_EN_x0029__x003a__x0020_ISOCode xmlns="094bc015-db21-46a8-9486-c389ce0b061e" xsi:nil="true"/>
    <Country_x0020__x0028_EN_x0029__x003a__x0020_Id xmlns="094bc015-db21-46a8-9486-c389ce0b061e" xsi:nil="true"/>
    <Country_x0020__x0028_EN_x0029__x003a__x0020_NameES0 xmlns="094bc015-db21-46a8-9486-c389ce0b061e" xsi:nil="true"/>
    <Country xmlns="094bc015-db21-46a8-9486-c389ce0b061e" xsi:nil="true" Resolved="true"/>
    <Country_x0020__x0028_EN_x0029__x003a__x0020_NameEN2 xmlns="094bc015-db21-46a8-9486-c389ce0b061e" xsi:nil="true"/>
    <Country_x0020__x0028_EN_x0029__x003a__x0020_NameFR0 xmlns="094bc015-db21-46a8-9486-c389ce0b061e" xsi:nil="true"/>
    <Country_x0020__x0028_EN_x0029__x003a__x0020_NameEN3 xmlns="094bc015-db21-46a8-9486-c389ce0b061e" xsi:nil="true"/>
    <Country_x0020__x0028_EN_x0029__x003a__x0020_NameEN0 xmlns="094bc015-db21-46a8-9486-c389ce0b061e" xsi:nil="true"/>
    <Country_x0020__x0028_EN_x0029__x003a__x0020_NameEN1 xmlns="094bc015-db21-46a8-9486-c389ce0b061e" xsi:nil="true"/>
    <Country_x0020__x0028_EN_x0029__x003a__x0020_NameES xmlns="094bc015-db21-46a8-9486-c389ce0b061e" xsi:nil="true"/>
    <Country_CT_ID0 xmlns="094bc015-db21-46a8-9486-c389ce0b061e" xsi:nil="true"/>
    <Country_x0020__x0028_EN_x0029__x003a__x0020_NameFR xmlns="094bc015-db21-46a8-9486-c389ce0b061e" xsi:nil="true"/>
    <Country_x0020__x0028_EN_x0029__x003a__x0020_NameEN xmlns="094bc015-db21-46a8-9486-c389ce0b061e" xsi:nil="true"/>
    <Group_CT_ID2 xmlns="094bc015-db21-46a8-9486-c389ce0b061e" xsi:nil="true"/>
    <Group_CT_ID xmlns="094bc015-db21-46a8-9486-c389ce0b061e" xsi:nil="true"/>
    <Group_x003a__x0020_GroupNameSP xmlns="094bc015-db21-46a8-9486-c389ce0b061e" xsi:nil="true"/>
    <Group_CT_ID1 xmlns="094bc015-db21-46a8-9486-c389ce0b061e" xsi:nil="true"/>
    <ProjectGroup xmlns="094bc015-db21-46a8-9486-c389ce0b061e" xsi:nil="true"/>
    <Group_x0020__x0028_FR_x0029_ xmlns="094bc015-db21-46a8-9486-c389ce0b061e" xsi:nil="true" Resolved="true"/>
    <Group_CT_ID0 xmlns="094bc015-db21-46a8-9486-c389ce0b061e" xsi:nil="true"/>
    <Group xmlns="094bc015-db21-46a8-9486-c389ce0b061e" xsi:nil="true" Resolved="true"/>
    <Group_x003a__x0020_GroupCode xmlns="094bc015-db21-46a8-9486-c389ce0b061e" xsi:nil="true"/>
    <Group_x003a__x0020_GroupNameEN xmlns="094bc015-db21-46a8-9486-c389ce0b061e" xsi:nil="true"/>
    <Group_x003a__x0020_GroupNameFR xmlns="094bc015-db21-46a8-9486-c389ce0b061e" xsi:nil="true"/>
    <Group_x0020__x0028_EN_x0029_ xmlns="094bc015-db21-46a8-9486-c389ce0b061e" xsi:nil="true" Resolved="true"/>
    <Group_x0020__x0028_ES_x0029_ xmlns="094bc015-db21-46a8-9486-c389ce0b061e" xsi:nil="true" Resolved="true"/>
    <Group_x003a__x0020_ISOCOde xmlns="094bc015-db21-46a8-9486-c389ce0b061e" xsi:nil="true"/>
    <ProjectType xmlns="094bc015-db21-46a8-9486-c389ce0b061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TDF document" ma:contentTypeID="0x010100E27CF96EEE4B4FA88868A20FF64E0B700031E2D20BED02E94181E4DEB09D88AB11" ma:contentTypeVersion="80" ma:contentTypeDescription="" ma:contentTypeScope="" ma:versionID="e862aa2491f1840e591876791d9d6815">
  <xsd:schema xmlns:xsd="http://www.w3.org/2001/XMLSchema" xmlns:xs="http://www.w3.org/2001/XMLSchema" xmlns:p="http://schemas.microsoft.com/office/2006/metadata/properties" xmlns:ns1="4dc5663f-b0cc-4335-8804-873ae5cb782b" xmlns:ns2="2d30a33b-a646-41c3-9f34-b17fd4744bcf" xmlns:ns3="http://schemas.microsoft.com/sharepoint/v4" xmlns:ns4="094bc015-db21-46a8-9486-c389ce0b061e" targetNamespace="http://schemas.microsoft.com/office/2006/metadata/properties" ma:root="true" ma:fieldsID="912bf7837c5301281ca57aaa3b800291" ns1:_="" ns2:_="" ns3:_="" ns4:_="">
    <xsd:import namespace="4dc5663f-b0cc-4335-8804-873ae5cb782b"/>
    <xsd:import namespace="2d30a33b-a646-41c3-9f34-b17fd4744bcf"/>
    <xsd:import namespace="http://schemas.microsoft.com/sharepoint/v4"/>
    <xsd:import namespace="094bc015-db21-46a8-9486-c389ce0b061e"/>
    <xsd:element name="properties">
      <xsd:complexType>
        <xsd:sequence>
          <xsd:element name="documentManagement">
            <xsd:complexType>
              <xsd:all>
                <xsd:element ref="ns1:TitleEN"/>
                <xsd:element ref="ns1:TitleFR"/>
                <xsd:element ref="ns1:TitleSP"/>
                <xsd:element ref="ns1:Authors" minOccurs="0"/>
                <xsd:element ref="ns2:PublisherEn" minOccurs="0"/>
                <xsd:element ref="ns2:PublisherFR" minOccurs="0"/>
                <xsd:element ref="ns2:PublisherSP" minOccurs="0"/>
                <xsd:element ref="ns2:TypeOfTheDocument_en" minOccurs="0"/>
                <xsd:element ref="ns2:TypeOfTheDocument_fr" minOccurs="0"/>
                <xsd:element ref="ns2:TypeOfTheDocument_sp" minOccurs="0"/>
                <xsd:element ref="ns2:Publication_date" minOccurs="0"/>
                <xsd:element ref="ns2:CategoryOfTheDocument_en" minOccurs="0"/>
                <xsd:element ref="ns2:CategoryOfTheDocument_fr" minOccurs="0"/>
                <xsd:element ref="ns2:CategoryOfTheDocument_sp" minOccurs="0"/>
                <xsd:element ref="ns2:Keywords_en" minOccurs="0"/>
                <xsd:element ref="ns2:Keywords_fr" minOccurs="0"/>
                <xsd:element ref="ns2:Keywords_sp" minOccurs="0"/>
                <xsd:element ref="ns1:summary_en" minOccurs="0"/>
                <xsd:element ref="ns1:summary_fr" minOccurs="0"/>
                <xsd:element ref="ns1:summary_sp" minOccurs="0"/>
                <xsd:element ref="ns1:LanguageOfTheDocument" minOccurs="0"/>
                <xsd:element ref="ns2:RelatedDoc" minOccurs="0"/>
                <xsd:element ref="ns3:IconOverlay" minOccurs="0"/>
                <xsd:element ref="ns4:Country_x0020__x0028_EN_x0029__x003a__x0020_NameEN" minOccurs="0"/>
                <xsd:element ref="ns4:Country_x0020__x0028_EN_x0029__x003a__x0020_NameES" minOccurs="0"/>
                <xsd:element ref="ns4:Country_x0020__x0028_EN_x0029__x003a__x0020_NameFR" minOccurs="0"/>
                <xsd:element ref="ns4:Country_x0020__x0028_EN_x0029__x003a__x0020_Id" minOccurs="0"/>
                <xsd:element ref="ns4:Country_x0020__x0028_EN_x0029__x003a__x0020_ISOCode" minOccurs="0"/>
                <xsd:element ref="ns4:Country_x0020__x0028_EN_x0029__x003a__x0020_NameEN0" minOccurs="0"/>
                <xsd:element ref="ns4:Country_x0020__x0028_EN_x0029__x003a__x0020_NameES0" minOccurs="0"/>
                <xsd:element ref="ns4:Country_x0020__x0028_EN_x0029__x003a__x0020_NameFR0" minOccurs="0"/>
                <xsd:element ref="ns4:Country_CT_ID0" minOccurs="0"/>
                <xsd:element ref="ns4:Country_x0020__x0028_EN_x0029__x003a__x0020_NameEN1" minOccurs="0"/>
                <xsd:element ref="ns4:Country_x0020__x0028_EN_x0029__x003a__x0020_NameEN2" minOccurs="0"/>
                <xsd:element ref="ns4:Country_x0020__x0028_EN_x0029__x003a__x0020_NameEN3" minOccurs="0"/>
                <xsd:element ref="ns4:Group" minOccurs="0"/>
                <xsd:element ref="ns4:Group_CT_ID" minOccurs="0"/>
                <xsd:element ref="ns4:Group_x003a__x0020_GroupCode" minOccurs="0"/>
                <xsd:element ref="ns4:Group_x003a__x0020_GroupNameEN" minOccurs="0"/>
                <xsd:element ref="ns4:Group_x003a__x0020_GroupNameFR" minOccurs="0"/>
                <xsd:element ref="ns4:Group_x003a__x0020_GroupNameSP" minOccurs="0"/>
                <xsd:element ref="ns4:Group_x003a__x0020_ISOCOde" minOccurs="0"/>
                <xsd:element ref="ns4:ProjectGroup" minOccurs="0"/>
                <xsd:element ref="ns4:Group_x0020__x0028_EN_x0029_" minOccurs="0"/>
                <xsd:element ref="ns4:Group_CT_ID0" minOccurs="0"/>
                <xsd:element ref="ns4:Group_x0020__x0028_FR_x0029_" minOccurs="0"/>
                <xsd:element ref="ns4:Group_CT_ID1" minOccurs="0"/>
                <xsd:element ref="ns4:Group_x0020__x0028_ES_x0029_" minOccurs="0"/>
                <xsd:element ref="ns4:Group_CT_ID2" minOccurs="0"/>
                <xsd:element ref="ns4:Country" minOccurs="0"/>
                <xsd:element ref="ns4:Country_x003a_CountryNameFR" minOccurs="0"/>
                <xsd:element ref="ns4:Country_x003a_CountryNameES" minOccurs="0"/>
                <xsd:element ref="ns4:Projec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5663f-b0cc-4335-8804-873ae5cb782b" elementFormDefault="qualified">
    <xsd:import namespace="http://schemas.microsoft.com/office/2006/documentManagement/types"/>
    <xsd:import namespace="http://schemas.microsoft.com/office/infopath/2007/PartnerControls"/>
    <xsd:element name="TitleEN" ma:index="0" ma:displayName="Title (EN)" ma:internalName="TitleEN">
      <xsd:simpleType>
        <xsd:restriction base="dms:Text">
          <xsd:maxLength value="255"/>
        </xsd:restriction>
      </xsd:simpleType>
    </xsd:element>
    <xsd:element name="TitleFR" ma:index="1" ma:displayName="Title (FR)" ma:internalName="TitleFR">
      <xsd:simpleType>
        <xsd:restriction base="dms:Text">
          <xsd:maxLength value="255"/>
        </xsd:restriction>
      </xsd:simpleType>
    </xsd:element>
    <xsd:element name="TitleSP" ma:index="2" ma:displayName="Title (SP)" ma:internalName="TitleSP">
      <xsd:simpleType>
        <xsd:restriction base="dms:Text">
          <xsd:maxLength value="255"/>
        </xsd:restriction>
      </xsd:simpleType>
    </xsd:element>
    <xsd:element name="Authors" ma:index="3" nillable="true" ma:displayName="Authors" ma:internalName="Authors">
      <xsd:simpleType>
        <xsd:restriction base="dms:Text">
          <xsd:maxLength value="255"/>
        </xsd:restriction>
      </xsd:simpleType>
    </xsd:element>
    <xsd:element name="summary_en" ma:index="17" nillable="true" ma:displayName="Summary (EN)" ma:hidden="true" ma:internalName="summary_en" ma:readOnly="false">
      <xsd:simpleType>
        <xsd:restriction base="dms:Note"/>
      </xsd:simpleType>
    </xsd:element>
    <xsd:element name="summary_fr" ma:index="18" nillable="true" ma:displayName="Summary (FR)" ma:hidden="true" ma:internalName="summary_fr" ma:readOnly="false">
      <xsd:simpleType>
        <xsd:restriction base="dms:Note"/>
      </xsd:simpleType>
    </xsd:element>
    <xsd:element name="summary_sp" ma:index="19" nillable="true" ma:displayName="Summary (SP)" ma:hidden="true" ma:internalName="summary_sp" ma:readOnly="false">
      <xsd:simpleType>
        <xsd:restriction base="dms:Note"/>
      </xsd:simpleType>
    </xsd:element>
    <xsd:element name="LanguageOfTheDocument" ma:index="20" nillable="true" ma:displayName="Language of the document" ma:format="Dropdown" ma:internalName="LanguageOfTheDocument">
      <xsd:complexType>
        <xsd:complexContent>
          <xsd:extension base="dms:MultiChoice">
            <xsd:sequence>
              <xsd:element name="Value" maxOccurs="unbounded" minOccurs="0" nillable="true">
                <xsd:simpleType>
                  <xsd:restriction base="dms:Choice">
                    <xsd:enumeration value="EN"/>
                    <xsd:enumeration value="FR"/>
                    <xsd:enumeration value="SP"/>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d30a33b-a646-41c3-9f34-b17fd4744bcf" elementFormDefault="qualified">
    <xsd:import namespace="http://schemas.microsoft.com/office/2006/documentManagement/types"/>
    <xsd:import namespace="http://schemas.microsoft.com/office/infopath/2007/PartnerControls"/>
    <xsd:element name="PublisherEn" ma:index="4" nillable="true" ma:displayName="Publisher (EN)" ma:list="934c071f-01bf-4609-9dd1-79f4b0c00237" ma:internalName="PublisherEn" ma:showField="Title" ma:web="37943d70-03d6-46f7-9f46-490727d6abbd" ma:requiredMultiChoice="true">
      <xsd:complexType>
        <xsd:complexContent>
          <xsd:extension base="dms:MultiChoiceLookup">
            <xsd:sequence>
              <xsd:element name="Value" type="dms:Lookup" maxOccurs="unbounded" minOccurs="0" nillable="true"/>
            </xsd:sequence>
          </xsd:extension>
        </xsd:complexContent>
      </xsd:complexType>
    </xsd:element>
    <xsd:element name="PublisherFR" ma:index="5" nillable="true" ma:displayName="Publisher (FR)" ma:list="934c071f-01bf-4609-9dd1-79f4b0c00237" ma:internalName="Publisher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ublisherSP" ma:index="6" nillable="true" ma:displayName="Publisher (SP)" ma:list="934c071f-01bf-4609-9dd1-79f4b0c00237" ma:internalName="Publisher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en" ma:index="7" nillable="true" ma:displayName="Type of the document (EN)" ma:hidden="true" ma:list="0d86dadb-4933-4b7d-91ee-d63d67fed045" ma:internalName="TypeOfTheDocument_en" ma:readOnly="false"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fr" ma:index="8" nillable="true" ma:displayName="Type of the document (FR)" ma:list="0d86dadb-4933-4b7d-91ee-d63d67fed045" ma:internalName="TypeOfTheDocument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TypeOfTheDocument_sp" ma:index="9" nillable="true" ma:displayName="Type of the document (SP)" ma:list="0d86dadb-4933-4b7d-91ee-d63d67fed045" ma:internalName="TypeOfTheDocument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ublication_date" ma:index="10" nillable="true" ma:displayName="Publication date" ma:list="a7f10cae-cf21-4935-bd70-a1507f79357a" ma:internalName="Publication_date" ma:showField="Title" ma:web="37943d70-03d6-46f7-9f46-490727d6abbd">
      <xsd:simpleType>
        <xsd:restriction base="dms:Lookup"/>
      </xsd:simpleType>
    </xsd:element>
    <xsd:element name="CategoryOfTheDocument_en" ma:index="11" nillable="true" ma:displayName="Category of the document (EN)" ma:hidden="true" ma:list="2824f4a9-b21d-4ce1-b4fe-bc7bd976fedd" ma:internalName="CategoryOfTheDocument_en" ma:readOnly="false"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ategoryOfTheDocument_fr" ma:index="12" nillable="true" ma:displayName="Category of the document (FR)" ma:list="2824f4a9-b21d-4ce1-b4fe-bc7bd976fedd" ma:internalName="CategoryOfTheDocument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ategoryOfTheDocument_sp" ma:index="13" nillable="true" ma:displayName="Category of the document (SP)" ma:list="2824f4a9-b21d-4ce1-b4fe-bc7bd976fedd" ma:internalName="CategoryOfTheDocument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en" ma:index="14" nillable="true" ma:displayName="Keywords (EN)" ma:list="2eaf8562-1698-45a2-a2ba-3c86862015b1" ma:internalName="Keywords_en" ma:showField="Titl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fr" ma:index="15" nillable="true" ma:displayName="Keywords (FR)" ma:list="2eaf8562-1698-45a2-a2ba-3c86862015b1" ma:internalName="Keywords_fr" ma:readOnly="true" ma:showField="FR"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Keywords_sp" ma:index="16" nillable="true" ma:displayName="Keywords (SP)" ma:list="2eaf8562-1698-45a2-a2ba-3c86862015b1" ma:internalName="Keywords_sp" ma:readOnly="true" ma:showField="SP"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RelatedDoc" ma:index="21" nillable="true" ma:displayName="Related documents" ma:hidden="true" ma:list="c5eb72dd-a04e-4872-b88b-85418086581c" ma:internalName="RelatedDoc" ma:readOnly="false" ma:showField="TitleEN" ma:web="37943d70-03d6-46f7-9f46-490727d6abb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4bc015-db21-46a8-9486-c389ce0b061e" elementFormDefault="qualified">
    <xsd:import namespace="http://schemas.microsoft.com/office/2006/documentManagement/types"/>
    <xsd:import namespace="http://schemas.microsoft.com/office/infopath/2007/PartnerControls"/>
    <xsd:element name="Country_x0020__x0028_EN_x0029__x003a__x0020_NameEN" ma:index="23" nillable="true" ma:displayName="Country (EN): NameEN" ma:internalName="Country_x0020__x0028_EN_x0029__x003a__x0020_NameEN">
      <xsd:complexType>
        <xsd:simpleContent>
          <xsd:extension base="dms:BusinessDataSecondaryField">
            <xsd:attribute name="BdcField" type="xsd:string" fixed="NameEN"/>
          </xsd:extension>
        </xsd:simpleContent>
      </xsd:complexType>
    </xsd:element>
    <xsd:element name="Country_x0020__x0028_EN_x0029__x003a__x0020_NameES" ma:index="24" nillable="true" ma:displayName="Country (EN): NameES" ma:internalName="Country_x0020__x0028_EN_x0029__x003a__x0020_NameES">
      <xsd:complexType>
        <xsd:simpleContent>
          <xsd:extension base="dms:BusinessDataSecondaryField">
            <xsd:attribute name="BdcField" type="xsd:string" fixed="NameES"/>
          </xsd:extension>
        </xsd:simpleContent>
      </xsd:complexType>
    </xsd:element>
    <xsd:element name="Country_x0020__x0028_EN_x0029__x003a__x0020_NameFR" ma:index="25" nillable="true" ma:displayName="Country (EN): NameFR" ma:internalName="Country_x0020__x0028_EN_x0029__x003a__x0020_NameFR">
      <xsd:complexType>
        <xsd:simpleContent>
          <xsd:extension base="dms:BusinessDataSecondaryField">
            <xsd:attribute name="BdcField" type="xsd:string" fixed="NameFR"/>
          </xsd:extension>
        </xsd:simpleContent>
      </xsd:complexType>
    </xsd:element>
    <xsd:element name="Country_x0020__x0028_EN_x0029__x003a__x0020_Id" ma:index="26" nillable="true" ma:displayName="Country (EN): Id" ma:internalName="Country_x0020__x0028_EN_x0029__x003a__x0020_Id">
      <xsd:complexType>
        <xsd:simpleContent>
          <xsd:extension base="dms:BusinessDataSecondaryField">
            <xsd:attribute name="BdcField" type="xsd:string" fixed="Id"/>
          </xsd:extension>
        </xsd:simpleContent>
      </xsd:complexType>
    </xsd:element>
    <xsd:element name="Country_x0020__x0028_EN_x0029__x003a__x0020_ISOCode" ma:index="27" nillable="true" ma:displayName="Country (EN): ISOCode" ma:internalName="Country_x0020__x0028_EN_x0029__x003a__x0020_ISOCode">
      <xsd:complexType>
        <xsd:simpleContent>
          <xsd:extension base="dms:BusinessDataSecondaryField">
            <xsd:attribute name="BdcField" type="xsd:string" fixed="ISOCode"/>
          </xsd:extension>
        </xsd:simpleContent>
      </xsd:complexType>
    </xsd:element>
    <xsd:element name="Country_x0020__x0028_EN_x0029__x003a__x0020_NameEN0" ma:index="28" nillable="true" ma:displayName="Country (EN): NameEN" ma:internalName="Country_x0020__x0028_EN_x0029__x003a__x0020_NameEN0">
      <xsd:complexType>
        <xsd:simpleContent>
          <xsd:extension base="dms:BusinessDataSecondaryField">
            <xsd:attribute name="BdcField" type="xsd:string" fixed="NameEN"/>
          </xsd:extension>
        </xsd:simpleContent>
      </xsd:complexType>
    </xsd:element>
    <xsd:element name="Country_x0020__x0028_EN_x0029__x003a__x0020_NameES0" ma:index="29" nillable="true" ma:displayName="Country (EN): NameES" ma:internalName="Country_x0020__x0028_EN_x0029__x003a__x0020_NameES0">
      <xsd:complexType>
        <xsd:simpleContent>
          <xsd:extension base="dms:BusinessDataSecondaryField">
            <xsd:attribute name="BdcField" type="xsd:string" fixed="NameES"/>
          </xsd:extension>
        </xsd:simpleContent>
      </xsd:complexType>
    </xsd:element>
    <xsd:element name="Country_x0020__x0028_EN_x0029__x003a__x0020_NameFR0" ma:index="30" nillable="true" ma:displayName="Country (EN): NameFR" ma:internalName="Country_x0020__x0028_EN_x0029__x003a__x0020_NameFR0">
      <xsd:complexType>
        <xsd:simpleContent>
          <xsd:extension base="dms:BusinessDataSecondaryField">
            <xsd:attribute name="BdcField" type="xsd:string" fixed="NameFR"/>
          </xsd:extension>
        </xsd:simpleContent>
      </xsd:complexType>
    </xsd:element>
    <xsd:element name="Country_CT_ID0" ma:index="31" nillable="true" ma:displayName="Country_CT_ID" ma:hidden="true" ma:internalName="Country_CT_ID0">
      <xsd:complexType>
        <xsd:simpleContent>
          <xsd:extension base="dms:BusinessDataSecondaryField">
            <xsd:attribute name="BdcField" type="xsd:string" fixed="Country_CT_ID"/>
          </xsd:extension>
        </xsd:simpleContent>
      </xsd:complexType>
    </xsd:element>
    <xsd:element name="Country_x0020__x0028_EN_x0029__x003a__x0020_NameEN1" ma:index="32" nillable="true" ma:displayName="Country (EN): NameEN" ma:internalName="Country_x0020__x0028_EN_x0029__x003a__x0020_NameEN1">
      <xsd:complexType>
        <xsd:simpleContent>
          <xsd:extension base="dms:BusinessDataSecondaryField">
            <xsd:attribute name="BdcField" type="xsd:string" fixed="NameEN"/>
          </xsd:extension>
        </xsd:simpleContent>
      </xsd:complexType>
    </xsd:element>
    <xsd:element name="Country_x0020__x0028_EN_x0029__x003a__x0020_NameEN2" ma:index="33" nillable="true" ma:displayName="Country (EN): NameEN" ma:internalName="Country_x0020__x0028_EN_x0029__x003a__x0020_NameEN2">
      <xsd:complexType>
        <xsd:simpleContent>
          <xsd:extension base="dms:BusinessDataSecondaryField">
            <xsd:attribute name="BdcField" type="xsd:string" fixed="NameEN"/>
          </xsd:extension>
        </xsd:simpleContent>
      </xsd:complexType>
    </xsd:element>
    <xsd:element name="Country_x0020__x0028_EN_x0029__x003a__x0020_NameEN3" ma:index="34" nillable="true" ma:displayName="Country (EN): NameEN" ma:internalName="Country_x0020__x0028_EN_x0029__x003a__x0020_NameEN3">
      <xsd:complexType>
        <xsd:simpleContent>
          <xsd:extension base="dms:BusinessDataSecondaryField">
            <xsd:attribute name="BdcField" type="xsd:string" fixed="NameEN"/>
          </xsd:extension>
        </xsd:simpleContent>
      </xsd:complexType>
    </xsd:element>
    <xsd:element name="Group" ma:index="35" nillable="true" ma:displayName="Group" ma:hidden="true" ma:internalName="Group">
      <xsd:complexType>
        <xsd:simpleContent>
          <xsd:extension base="dms:BusinessDataPrimaryField">
            <xsd:attribute name="BdcField" type="xsd:string" fixed="GroupNameEN"/>
            <xsd:attribute name="RelatedFieldWssStaticName" type="xsd:string" fixed="Group_CT_ID"/>
            <xsd:attribute name="SecondaryFieldBdcNames" type="xsd:string" fixed="10%2012%2012%2012%208%20GroupCode%20GroupNameEN%20GroupNameFR%20GroupNameSP%20ISOCOde%2014"/>
            <xsd:attribute name="SecondaryFieldsWssStaticNames" type="xsd:string" fixed="29%2031%2031%2031%2027%20Group%5Fx003a%5F%5Fx0020%5FGroupCode%20Group%5Fx003a%5F%5Fx0020%5FGroupNameEN%20Group%5Fx003a%5F%5Fx0020%5FGroupNameFR%20Group%5Fx003a%5F%5Fx0020%5FGroupNameSP%20Group%5Fx003a%5F%5Fx0020%5FISOCOde%2015"/>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 ma:index="36" nillable="true" ma:displayName="Group_CT_ID" ma:hidden="true" ma:internalName="Group_CT_ID">
      <xsd:complexType>
        <xsd:simpleContent>
          <xsd:extension base="dms:BusinessDataSecondaryField">
            <xsd:attribute name="BdcField" type="xsd:string" fixed="Group_CT_ID"/>
          </xsd:extension>
        </xsd:simpleContent>
      </xsd:complexType>
    </xsd:element>
    <xsd:element name="Group_x003a__x0020_GroupCode" ma:index="37" nillable="true" ma:displayName="Group: GroupCode" ma:internalName="Group_x003a__x0020_GroupCode">
      <xsd:complexType>
        <xsd:simpleContent>
          <xsd:extension base="dms:BusinessDataSecondaryField">
            <xsd:attribute name="BdcField" type="xsd:string" fixed="GroupCode"/>
          </xsd:extension>
        </xsd:simpleContent>
      </xsd:complexType>
    </xsd:element>
    <xsd:element name="Group_x003a__x0020_GroupNameEN" ma:index="38" nillable="true" ma:displayName="Group: GroupNameEN" ma:internalName="Group_x003a__x0020_GroupNameEN">
      <xsd:complexType>
        <xsd:simpleContent>
          <xsd:extension base="dms:BusinessDataSecondaryField">
            <xsd:attribute name="BdcField" type="xsd:string" fixed="GroupNameEN"/>
          </xsd:extension>
        </xsd:simpleContent>
      </xsd:complexType>
    </xsd:element>
    <xsd:element name="Group_x003a__x0020_GroupNameFR" ma:index="39" nillable="true" ma:displayName="Group: GroupNameFR" ma:internalName="Group_x003a__x0020_GroupNameFR">
      <xsd:complexType>
        <xsd:simpleContent>
          <xsd:extension base="dms:BusinessDataSecondaryField">
            <xsd:attribute name="BdcField" type="xsd:string" fixed="GroupNameFR"/>
          </xsd:extension>
        </xsd:simpleContent>
      </xsd:complexType>
    </xsd:element>
    <xsd:element name="Group_x003a__x0020_GroupNameSP" ma:index="40" nillable="true" ma:displayName="Group: GroupNameSP" ma:internalName="Group_x003a__x0020_GroupNameSP">
      <xsd:complexType>
        <xsd:simpleContent>
          <xsd:extension base="dms:BusinessDataSecondaryField">
            <xsd:attribute name="BdcField" type="xsd:string" fixed="GroupNameSP"/>
          </xsd:extension>
        </xsd:simpleContent>
      </xsd:complexType>
    </xsd:element>
    <xsd:element name="Group_x003a__x0020_ISOCOde" ma:index="41" nillable="true" ma:displayName="Group: ISOCOde" ma:internalName="Group_x003a__x0020_ISOCOde">
      <xsd:complexType>
        <xsd:simpleContent>
          <xsd:extension base="dms:BusinessDataSecondaryField">
            <xsd:attribute name="BdcField" type="xsd:string" fixed="ISOCOde"/>
          </xsd:extension>
        </xsd:simpleContent>
      </xsd:complexType>
    </xsd:element>
    <xsd:element name="ProjectGroup" ma:index="42" nillable="true" ma:displayName="ProjectGroup" ma:list="{50216758-0f61-4c14-9da4-f92800b5fd59}" ma:internalName="ProjectGroup" ma:showField="Title" ma:web="37943d70-03d6-46f7-9f46-490727d6abbd">
      <xsd:simpleType>
        <xsd:restriction base="dms:Lookup"/>
      </xsd:simpleType>
    </xsd:element>
    <xsd:element name="Group_x0020__x0028_EN_x0029_" ma:index="43" nillable="true" ma:displayName="Economic Group (EN)" ma:hidden="true" ma:internalName="Group_x0020__x0028_EN_x0029_">
      <xsd:complexType>
        <xsd:simpleContent>
          <xsd:extension base="dms:BusinessDataPrimaryField">
            <xsd:attribute name="BdcField" type="xsd:string" fixed="GroupNameEN"/>
            <xsd:attribute name="RelatedFieldWssStaticName" type="xsd:string" fixed="Group_CT_ID0"/>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0" ma:index="44" nillable="true" ma:displayName="Group_CT_ID" ma:hidden="true" ma:internalName="Group_CT_ID0">
      <xsd:complexType>
        <xsd:simpleContent>
          <xsd:extension base="dms:BusinessDataSecondaryField">
            <xsd:attribute name="BdcField" type="xsd:string" fixed="Group_CT_ID"/>
          </xsd:extension>
        </xsd:simpleContent>
      </xsd:complexType>
    </xsd:element>
    <xsd:element name="Group_x0020__x0028_FR_x0029_" ma:index="45" nillable="true" ma:displayName="Economic Group (FR)" ma:hidden="true" ma:internalName="Group_x0020__x0028_FR_x0029_">
      <xsd:complexType>
        <xsd:simpleContent>
          <xsd:extension base="dms:BusinessDataPrimaryField">
            <xsd:attribute name="BdcField" type="xsd:string" fixed="GroupNameFR"/>
            <xsd:attribute name="RelatedFieldWssStaticName" type="xsd:string" fixed="Group_CT_ID1"/>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1" ma:index="46" nillable="true" ma:displayName="Group_CT_ID" ma:hidden="true" ma:internalName="Group_CT_ID1">
      <xsd:complexType>
        <xsd:simpleContent>
          <xsd:extension base="dms:BusinessDataSecondaryField">
            <xsd:attribute name="BdcField" type="xsd:string" fixed="Group_CT_ID"/>
          </xsd:extension>
        </xsd:simpleContent>
      </xsd:complexType>
    </xsd:element>
    <xsd:element name="Group_x0020__x0028_ES_x0029_" ma:index="47" nillable="true" ma:displayName="Economic Group (ES)" ma:hidden="true" ma:internalName="Group_x0020__x0028_ES_x0029_">
      <xsd:complexType>
        <xsd:simpleContent>
          <xsd:extension base="dms:BusinessDataPrimaryField">
            <xsd:attribute name="BdcField" type="xsd:string" fixed="GroupNameSP"/>
            <xsd:attribute name="RelatedFieldWssStaticName" type="xsd:string" fixed="Group_CT_ID2"/>
            <xsd:attribute name="SecondaryFieldBdcNames" type="xsd:string" fixed="0"/>
            <xsd:attribute name="SecondaryFieldsWssStaticNames" type="xsd:string" fixed="0"/>
            <xsd:attribute name="SystemInstance" type="xsd:string" fixed="STDF"/>
            <xsd:attribute name="EntityNamespace" type="xsd:string" fixed="http://v-spde"/>
            <xsd:attribute name="EntityName" type="xsd:string" fixed="Group_CT"/>
            <xsd:attribute name="RelatedFieldBDCField" type="xsd:string" fixed=""/>
            <xsd:attribute name="Resolved" type="xsd:string" fixed="true"/>
          </xsd:extension>
        </xsd:simpleContent>
      </xsd:complexType>
    </xsd:element>
    <xsd:element name="Group_CT_ID2" ma:index="48" nillable="true" ma:displayName="Group_CT_ID" ma:hidden="true" ma:internalName="Group_CT_ID2">
      <xsd:complexType>
        <xsd:simpleContent>
          <xsd:extension base="dms:BusinessDataSecondaryField">
            <xsd:attribute name="BdcField" type="xsd:string" fixed="Group_CT_ID"/>
          </xsd:extension>
        </xsd:simpleContent>
      </xsd:complexType>
    </xsd:element>
    <xsd:element name="Country" ma:index="49" nillable="true" ma:displayName="Country" ma:list="{ef92eaf7-d111-463f-a4b6-b7bb72078af1}" ma:internalName="Country" ma:showField="CountryNameEN"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ountry_x003a_CountryNameFR" ma:index="50" nillable="true" ma:displayName="Country:CountryNameFR" ma:list="{ef92eaf7-d111-463f-a4b6-b7bb72078af1}" ma:internalName="Country_x003a_CountryNameFR" ma:readOnly="true" ma:showField="CountryNameFRE"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Country_x003a_CountryNameES" ma:index="51" nillable="true" ma:displayName="Country:CountryNameES" ma:list="{ef92eaf7-d111-463f-a4b6-b7bb72078af1}" ma:internalName="Country_x003a_CountryNameES" ma:readOnly="true" ma:showField="CountryNameES" ma:web="37943d70-03d6-46f7-9f46-490727d6abbd">
      <xsd:complexType>
        <xsd:complexContent>
          <xsd:extension base="dms:MultiChoiceLookup">
            <xsd:sequence>
              <xsd:element name="Value" type="dms:Lookup" maxOccurs="unbounded" minOccurs="0" nillable="true"/>
            </xsd:sequence>
          </xsd:extension>
        </xsd:complexContent>
      </xsd:complexType>
    </xsd:element>
    <xsd:element name="ProjectType" ma:index="52" nillable="true" ma:displayName="ProjectType" ma:list="{85350d0d-8979-4f01-ab8d-40eb55f26294}" ma:internalName="ProjectType" ma:showField="ProjectType" ma:web="37943d70-03d6-46f7-9f46-490727d6abb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8"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67CF7-3C10-46A1-9561-C8B0D98A9E9D}"/>
</file>

<file path=customXml/itemProps2.xml><?xml version="1.0" encoding="utf-8"?>
<ds:datastoreItem xmlns:ds="http://schemas.openxmlformats.org/officeDocument/2006/customXml" ds:itemID="{80470F3A-9137-4C49-93DB-CE3DC93BD674}"/>
</file>

<file path=customXml/itemProps3.xml><?xml version="1.0" encoding="utf-8"?>
<ds:datastoreItem xmlns:ds="http://schemas.openxmlformats.org/officeDocument/2006/customXml" ds:itemID="{7870D65D-A1B8-4CD4-9B81-C051325DA2DE}"/>
</file>

<file path=docProps/app.xml><?xml version="1.0" encoding="utf-8"?>
<Properties xmlns="http://schemas.openxmlformats.org/officeDocument/2006/extended-properties" xmlns:vt="http://schemas.openxmlformats.org/officeDocument/2006/docPropsVTypes">
  <Template>Normal</Template>
  <TotalTime>0</TotalTime>
  <Pages>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sbagwhanlogie</dc:creator>
  <cp:lastModifiedBy>Hamilton, Anneke</cp:lastModifiedBy>
  <cp:revision>2</cp:revision>
  <dcterms:created xsi:type="dcterms:W3CDTF">2011-03-17T09:19:00Z</dcterms:created>
  <dcterms:modified xsi:type="dcterms:W3CDTF">2011-03-17T09:19:00Z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0x010100E27CF96EEE4B4FA88868A20FF64E0B700031E2D20BED02E94181E4DEB09D88AB11</vt:lpwstr>
  </property>
  <property fmtid="{D5CDD505-2E9C-101B-9397-08002B2CF9AE}" pid="3" name="Order">
    <vt:r8>28200</vt:r8>
  </property>
  <property fmtid="{D5CDD505-2E9C-101B-9397-08002B2CF9AE}" pid="4" name="URL">
    <vt:lpwstr/>
  </property>
  <property fmtid="{D5CDD505-2E9C-101B-9397-08002B2CF9AE}" pid="5" name="xd_Signature">
    <vt:bool>false</vt:bool>
  </property>
  <property fmtid="{D5CDD505-2E9C-101B-9397-08002B2CF9AE}" pid="6" name="xd_ProgID">
    <vt:lpwstr/>
  </property>
  <property fmtid="{D5CDD505-2E9C-101B-9397-08002B2CF9AE}" pid="7" name="DocumentSetDescription">
    <vt:lpwstr/>
  </property>
  <property fmtid="{D5CDD505-2E9C-101B-9397-08002B2CF9AE}" pid="8" name="Country_CT_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ies>
</file>